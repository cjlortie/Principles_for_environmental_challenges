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B5C05" w14:textId="14DBFA7C" w:rsidR="00BE7376" w:rsidRPr="00C77A89" w:rsidRDefault="00A301FE">
      <w:pPr>
        <w:pStyle w:val="FirstParagraph"/>
        <w:rPr>
          <w:b/>
        </w:rPr>
      </w:pPr>
      <w:r w:rsidRPr="00C77A89">
        <w:rPr>
          <w:b/>
        </w:rPr>
        <w:t xml:space="preserve">Ten simple </w:t>
      </w:r>
      <w:r w:rsidR="00DF1DED" w:rsidRPr="00C77A89">
        <w:rPr>
          <w:b/>
        </w:rPr>
        <w:t>principles for engineering reproducible solutions to environmental management challenges</w:t>
      </w:r>
      <w:r w:rsidRPr="00C77A89">
        <w:rPr>
          <w:b/>
        </w:rPr>
        <w:t xml:space="preserve"> from primary research</w:t>
      </w:r>
      <w:r w:rsidR="00DF1DED" w:rsidRPr="00C77A89">
        <w:rPr>
          <w:b/>
        </w:rPr>
        <w:t xml:space="preserve">. </w:t>
      </w:r>
    </w:p>
    <w:p w14:paraId="71260071" w14:textId="77777777" w:rsidR="008202DE" w:rsidRPr="00C77A89" w:rsidRDefault="008202DE" w:rsidP="008202DE">
      <w:pPr>
        <w:pStyle w:val="BodyText"/>
      </w:pPr>
    </w:p>
    <w:p w14:paraId="13E5F243" w14:textId="47D1CEA7" w:rsidR="00E17738" w:rsidRPr="00C77A89" w:rsidRDefault="00E17738" w:rsidP="008202DE">
      <w:pPr>
        <w:pStyle w:val="BodyText"/>
      </w:pPr>
      <w:r w:rsidRPr="00C77A89">
        <w:t>Christopher J. Lortie</w:t>
      </w:r>
      <w:r w:rsidR="003F1A39" w:rsidRPr="00C77A89">
        <w:rPr>
          <w:vertAlign w:val="superscript"/>
        </w:rPr>
        <w:t>1,2*</w:t>
      </w:r>
      <w:r w:rsidRPr="00C77A89">
        <w:t xml:space="preserve"> and Malory Owen</w:t>
      </w:r>
      <w:r w:rsidR="003F1A39" w:rsidRPr="00C77A89">
        <w:rPr>
          <w:vertAlign w:val="superscript"/>
        </w:rPr>
        <w:t>2</w:t>
      </w:r>
    </w:p>
    <w:p w14:paraId="5DDB6E34" w14:textId="77777777" w:rsidR="00E17738" w:rsidRPr="00C77A89" w:rsidRDefault="00E17738" w:rsidP="008202DE">
      <w:pPr>
        <w:pStyle w:val="BodyText"/>
      </w:pPr>
    </w:p>
    <w:p w14:paraId="6A72EFD3" w14:textId="6988A3F6" w:rsidR="003F1A39" w:rsidRPr="00C77A89" w:rsidRDefault="003F1A39" w:rsidP="008202DE">
      <w:pPr>
        <w:pStyle w:val="BodyText"/>
      </w:pPr>
      <w:r w:rsidRPr="00C77A89">
        <w:t>1. The National Center for Ecological Analysis and Synthesis, UCSB. California, USA.</w:t>
      </w:r>
    </w:p>
    <w:p w14:paraId="6B063E15" w14:textId="42E2CD11" w:rsidR="003F1A39" w:rsidRPr="00C77A89" w:rsidRDefault="003F1A39" w:rsidP="008202DE">
      <w:pPr>
        <w:pStyle w:val="BodyText"/>
      </w:pPr>
      <w:r w:rsidRPr="00C77A89">
        <w:t xml:space="preserve">2. Department of Biology, York University. Toronto, ON, Canada. M3J 1P3. </w:t>
      </w:r>
    </w:p>
    <w:p w14:paraId="2727F4B0" w14:textId="77777777" w:rsidR="003F1A39" w:rsidRPr="00C77A89" w:rsidRDefault="003F1A39" w:rsidP="008202DE">
      <w:pPr>
        <w:pStyle w:val="BodyText"/>
      </w:pPr>
    </w:p>
    <w:p w14:paraId="59EBEFDA" w14:textId="2F2E1057" w:rsidR="008202DE" w:rsidRPr="00C77A89" w:rsidRDefault="003F1A39" w:rsidP="008202DE">
      <w:pPr>
        <w:pStyle w:val="BodyText"/>
      </w:pPr>
      <w:r w:rsidRPr="00C77A89">
        <w:t>* PH: 416.736.2100 x20588</w:t>
      </w:r>
    </w:p>
    <w:p w14:paraId="50E9AA10" w14:textId="3CD96326" w:rsidR="003F1A39" w:rsidRPr="00C77A89" w:rsidRDefault="003F1A39" w:rsidP="008202DE">
      <w:pPr>
        <w:pStyle w:val="BodyText"/>
      </w:pPr>
      <w:r w:rsidRPr="00C77A89">
        <w:t>lortie@yorku.ca</w:t>
      </w:r>
    </w:p>
    <w:p w14:paraId="0C0093BA" w14:textId="77777777" w:rsidR="003D26A9" w:rsidRPr="00C77A89" w:rsidRDefault="003D26A9">
      <w:r w:rsidRPr="00C77A89">
        <w:br w:type="page"/>
      </w:r>
    </w:p>
    <w:p w14:paraId="02555D54" w14:textId="3169F0C0" w:rsidR="003D26A9" w:rsidRPr="00C77A89" w:rsidRDefault="003D26A9">
      <w:pPr>
        <w:pStyle w:val="BodyText"/>
        <w:rPr>
          <w:b/>
        </w:rPr>
      </w:pPr>
      <w:r w:rsidRPr="00C77A89">
        <w:rPr>
          <w:b/>
        </w:rPr>
        <w:lastRenderedPageBreak/>
        <w:t>Abstract</w:t>
      </w:r>
    </w:p>
    <w:p w14:paraId="6325D88C" w14:textId="517B0F69" w:rsidR="00BE7376" w:rsidRPr="00C77A89" w:rsidRDefault="00500775">
      <w:pPr>
        <w:pStyle w:val="BodyText"/>
      </w:pPr>
      <w:r w:rsidRPr="00C77A89">
        <w:t xml:space="preserve">We understand natural systems </w:t>
      </w:r>
      <w:r w:rsidR="00783A4F" w:rsidRPr="00C77A89">
        <w:t xml:space="preserve">through </w:t>
      </w:r>
      <w:r w:rsidRPr="00C77A89">
        <w:t xml:space="preserve">many </w:t>
      </w:r>
      <w:r w:rsidR="0008501C" w:rsidRPr="00C77A89">
        <w:t>pathways</w:t>
      </w:r>
      <w:r w:rsidRPr="00C77A89">
        <w:t>. R</w:t>
      </w:r>
      <w:r w:rsidR="00783A4F" w:rsidRPr="00C77A89">
        <w:t>esearch and the scientific literature</w:t>
      </w:r>
      <w:r w:rsidR="005D50CC" w:rsidRPr="00C77A89">
        <w:t xml:space="preserve"> can be viewed as descriptions that we use and reuse to make decisions for policy and management</w:t>
      </w:r>
      <w:r w:rsidR="00783A4F" w:rsidRPr="00C77A89">
        <w:t xml:space="preserve">. </w:t>
      </w:r>
      <w:r w:rsidR="00DF1DED" w:rsidRPr="00C77A89">
        <w:t xml:space="preserve">An environmental management challenge </w:t>
      </w:r>
      <w:r w:rsidR="00456ADE" w:rsidRPr="00C77A89">
        <w:t>can</w:t>
      </w:r>
      <w:r w:rsidR="00DF1DED" w:rsidRPr="00C77A89">
        <w:t xml:space="preserve"> </w:t>
      </w:r>
      <w:r w:rsidR="00F922AB" w:rsidRPr="00C77A89">
        <w:t xml:space="preserve">thus </w:t>
      </w:r>
      <w:r w:rsidR="00EE0FFB" w:rsidRPr="00C77A89">
        <w:t xml:space="preserve">be </w:t>
      </w:r>
      <w:r w:rsidR="00DF1DED" w:rsidRPr="00C77A89">
        <w:t xml:space="preserve">an opportunity to use fundamental science to inform evidence-based decisions for environmental stakeholders and conservationists. Contemporary science is embracing open science and increasingly conscious of </w:t>
      </w:r>
      <w:r w:rsidR="00B30F16" w:rsidRPr="00C77A89">
        <w:t>reproducibility</w:t>
      </w:r>
      <w:r w:rsidR="00DF1DED" w:rsidRPr="00C77A89">
        <w:t>. Synergistically, applying these two paradigms in concert advances our capacity to move beyond context dependency and singular</w:t>
      </w:r>
      <w:r w:rsidR="00B87EFE" w:rsidRPr="00C77A89">
        <w:t>, unidirectional linear</w:t>
      </w:r>
      <w:r w:rsidR="00DF1DED" w:rsidRPr="00C77A89">
        <w:t xml:space="preserve"> thinking to reverse engineer solutions from published scientific evidence associated with one challenge to many. </w:t>
      </w:r>
      <w:r w:rsidR="001D6DB5" w:rsidRPr="00C77A89">
        <w:t>Solutions can scale</w:t>
      </w:r>
      <w:r w:rsidR="00D13816" w:rsidRPr="00C77A89">
        <w:t>, and we need to better reuse scientific literature</w:t>
      </w:r>
      <w:r w:rsidR="001D6DB5" w:rsidRPr="00C77A89">
        <w:t xml:space="preserve">. </w:t>
      </w:r>
      <w:r w:rsidR="00DF1DED" w:rsidRPr="00C77A89">
        <w:t xml:space="preserve">Herein, we provide a </w:t>
      </w:r>
      <w:r w:rsidR="0089521C" w:rsidRPr="00C77A89">
        <w:t xml:space="preserve">succinct </w:t>
      </w:r>
      <w:r w:rsidR="00DF1DED" w:rsidRPr="00C77A89">
        <w:t>list of principles that can guide those that seek solutions to address environmental management through primary scientific literature</w:t>
      </w:r>
      <w:r w:rsidR="007C7681" w:rsidRPr="00C77A89">
        <w:t xml:space="preserve"> use</w:t>
      </w:r>
      <w:r w:rsidR="00DF1DED" w:rsidRPr="00C77A89">
        <w:t>.</w:t>
      </w:r>
      <w:r w:rsidR="00424A27" w:rsidRPr="00C77A89">
        <w:t xml:space="preserve"> This extends and supports </w:t>
      </w:r>
      <w:r w:rsidR="00963BFA" w:rsidRPr="00C77A89">
        <w:t xml:space="preserve">science-policy-practice developments and the increasing attention to scientific co-production as a mechanism to better connect knowledge and </w:t>
      </w:r>
      <w:r w:rsidR="00407C23" w:rsidRPr="00C77A89">
        <w:t>sustainable societies</w:t>
      </w:r>
      <w:r w:rsidR="00963BFA" w:rsidRPr="00C77A89">
        <w:t>.</w:t>
      </w:r>
    </w:p>
    <w:p w14:paraId="4F7C73C3" w14:textId="77777777" w:rsidR="006D21DC" w:rsidRPr="00C77A89" w:rsidRDefault="006D21DC">
      <w:pPr>
        <w:pStyle w:val="FirstParagraph"/>
      </w:pPr>
    </w:p>
    <w:p w14:paraId="782F7F19" w14:textId="77777777" w:rsidR="002B12C4" w:rsidRPr="00C77A89" w:rsidRDefault="002B12C4" w:rsidP="002B12C4">
      <w:pPr>
        <w:pStyle w:val="BodyText"/>
      </w:pPr>
    </w:p>
    <w:p w14:paraId="41697D9E" w14:textId="782BC2EE" w:rsidR="002B12C4" w:rsidRPr="00C77A89" w:rsidRDefault="002B12C4" w:rsidP="002B12C4">
      <w:pPr>
        <w:pStyle w:val="BodyText"/>
        <w:rPr>
          <w:b/>
        </w:rPr>
      </w:pPr>
      <w:r w:rsidRPr="00C77A89">
        <w:rPr>
          <w:b/>
        </w:rPr>
        <w:t>Keywords</w:t>
      </w:r>
    </w:p>
    <w:p w14:paraId="4B9DF59F" w14:textId="3C35004C" w:rsidR="00FF3212" w:rsidRPr="00C77A89" w:rsidRDefault="0017531B" w:rsidP="002B12C4">
      <w:pPr>
        <w:pStyle w:val="BodyText"/>
      </w:pPr>
      <w:r w:rsidRPr="00C77A89">
        <w:t>Conservation</w:t>
      </w:r>
      <w:r w:rsidR="00AB4FB5" w:rsidRPr="00C77A89">
        <w:t xml:space="preserve">, </w:t>
      </w:r>
      <w:r w:rsidR="00D347A4" w:rsidRPr="00C77A89">
        <w:t xml:space="preserve">decision making, </w:t>
      </w:r>
      <w:r w:rsidR="00147F59" w:rsidRPr="00C77A89">
        <w:t xml:space="preserve">environmental challenges, </w:t>
      </w:r>
      <w:r w:rsidR="00D347A4" w:rsidRPr="00C77A89">
        <w:t xml:space="preserve">evidence, </w:t>
      </w:r>
      <w:r w:rsidR="00147F59" w:rsidRPr="00C77A89">
        <w:t xml:space="preserve">grand challenges, </w:t>
      </w:r>
      <w:r w:rsidR="002F72AF" w:rsidRPr="00C77A89">
        <w:t>reproducible science, scientific co</w:t>
      </w:r>
      <w:r w:rsidRPr="00C77A89">
        <w:t>-</w:t>
      </w:r>
      <w:r w:rsidR="002F72AF" w:rsidRPr="00C77A89">
        <w:t xml:space="preserve">production, </w:t>
      </w:r>
      <w:r w:rsidR="00233091" w:rsidRPr="00C77A89">
        <w:t>scientific knowledge</w:t>
      </w:r>
    </w:p>
    <w:p w14:paraId="7D93976D" w14:textId="77777777" w:rsidR="006D21DC" w:rsidRPr="00C77A89" w:rsidRDefault="006D21DC">
      <w:r w:rsidRPr="00C77A89">
        <w:br w:type="page"/>
      </w:r>
    </w:p>
    <w:p w14:paraId="7267D5A7" w14:textId="77777777" w:rsidR="006D21DC" w:rsidRPr="00C77A89" w:rsidRDefault="006D21DC">
      <w:pPr>
        <w:pStyle w:val="FirstParagraph"/>
        <w:rPr>
          <w:b/>
        </w:rPr>
      </w:pPr>
      <w:r w:rsidRPr="00C77A89">
        <w:rPr>
          <w:b/>
        </w:rPr>
        <w:lastRenderedPageBreak/>
        <w:t>Introduction</w:t>
      </w:r>
    </w:p>
    <w:p w14:paraId="6F9F0F10" w14:textId="521D060A" w:rsidR="00BE7376" w:rsidRPr="00C77A89" w:rsidRDefault="007F0F23">
      <w:pPr>
        <w:pStyle w:val="FirstParagraph"/>
      </w:pPr>
      <w:r w:rsidRPr="00C77A89">
        <w:t xml:space="preserve">People </w:t>
      </w:r>
      <w:r w:rsidR="00580002" w:rsidRPr="00C77A89">
        <w:t xml:space="preserve">can </w:t>
      </w:r>
      <w:r w:rsidRPr="00C77A89">
        <w:t>under</w:t>
      </w:r>
      <w:r w:rsidR="003A485A" w:rsidRPr="00C77A89">
        <w:t>stand</w:t>
      </w:r>
      <w:r w:rsidRPr="00C77A89">
        <w:t xml:space="preserve"> nature through interactions with nature. </w:t>
      </w:r>
      <w:r w:rsidR="00C65A90" w:rsidRPr="00C77A89">
        <w:t xml:space="preserve">Experience and values </w:t>
      </w:r>
      <w:r w:rsidR="0087350F" w:rsidRPr="00C77A89">
        <w:t xml:space="preserve">are shaped by context </w:t>
      </w:r>
      <w:r w:rsidR="0087350F" w:rsidRPr="00C77A89">
        <w:fldChar w:fldCharType="begin"/>
      </w:r>
      <w:r w:rsidR="0087350F" w:rsidRPr="00C77A89">
        <w:instrText xml:space="preserve"> ADDIN EN.CITE &lt;EndNote&gt;&lt;Cite&gt;&lt;Author&gt;Fern</w:instrText>
      </w:r>
      <w:r w:rsidR="0087350F" w:rsidRPr="00C77A89">
        <w:rPr>
          <w:rFonts w:hint="cs"/>
        </w:rPr>
        <w:instrText>á</w:instrText>
      </w:r>
      <w:r w:rsidR="0087350F" w:rsidRPr="00C77A89">
        <w:instrText>ndez&lt;/Author&gt;&lt;Year&gt;2016&lt;/Year&gt;&lt;RecNum&gt;6367&lt;/RecNum&gt;&lt;DisplayText&gt;(Fern</w:instrText>
      </w:r>
      <w:r w:rsidR="0087350F" w:rsidRPr="00C77A89">
        <w:rPr>
          <w:rFonts w:hint="cs"/>
        </w:rPr>
        <w:instrText>á</w:instrText>
      </w:r>
      <w:r w:rsidR="0087350F" w:rsidRPr="00C77A89">
        <w:instrText>ndez 2016)&lt;/DisplayText&gt;&lt;record&gt;&lt;rec-number&gt;6367&lt;/rec-number&gt;&lt;foreign-keys&gt;&lt;key app="EN" db-id="zv9tw0t2n2xfdiet259x2tdh09prp29zrxsv" timestamp="1571262056"&gt;6367&lt;/key&gt;&lt;/foreign-keys&gt;&lt;ref-type name="Journal Article"&gt;17&lt;/ref-type&gt;&lt;contributors&gt;&lt;authors&gt;&lt;author&gt;Fern</w:instrText>
      </w:r>
      <w:r w:rsidR="0087350F" w:rsidRPr="00C77A89">
        <w:rPr>
          <w:rFonts w:hint="cs"/>
        </w:rPr>
        <w:instrText>á</w:instrText>
      </w:r>
      <w:r w:rsidR="0087350F" w:rsidRPr="00C77A89">
        <w:instrText>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sidR="0087350F" w:rsidRPr="00C77A89">
        <w:fldChar w:fldCharType="separate"/>
      </w:r>
      <w:r w:rsidR="0087350F" w:rsidRPr="00C77A89">
        <w:rPr>
          <w:noProof/>
        </w:rPr>
        <w:t>(Fern</w:t>
      </w:r>
      <w:r w:rsidR="0087350F" w:rsidRPr="00C77A89">
        <w:rPr>
          <w:rFonts w:hint="cs"/>
          <w:noProof/>
        </w:rPr>
        <w:t>á</w:t>
      </w:r>
      <w:r w:rsidR="0087350F" w:rsidRPr="00C77A89">
        <w:rPr>
          <w:noProof/>
        </w:rPr>
        <w:t>ndez 2016)</w:t>
      </w:r>
      <w:r w:rsidR="0087350F" w:rsidRPr="00C77A89">
        <w:fldChar w:fldCharType="end"/>
      </w:r>
      <w:r w:rsidR="0087350F" w:rsidRPr="00C77A89">
        <w:t xml:space="preserve">. </w:t>
      </w:r>
      <w:r w:rsidRPr="00C77A89">
        <w:t xml:space="preserve">However, the </w:t>
      </w:r>
      <w:r w:rsidR="00E16814" w:rsidRPr="00C77A89">
        <w:t xml:space="preserve">primary </w:t>
      </w:r>
      <w:r w:rsidR="00B76581" w:rsidRPr="00C77A89">
        <w:t>scientific</w:t>
      </w:r>
      <w:r w:rsidRPr="00C77A89">
        <w:t xml:space="preserve"> literature is </w:t>
      </w:r>
      <w:r w:rsidR="00E16814" w:rsidRPr="00C77A89">
        <w:t xml:space="preserve">another important mechanism that </w:t>
      </w:r>
      <w:r w:rsidR="00A10987" w:rsidRPr="00C77A89">
        <w:t xml:space="preserve">we </w:t>
      </w:r>
      <w:r w:rsidR="00E16814" w:rsidRPr="00C77A89">
        <w:t xml:space="preserve">use to understand nature because we describe and measure natural systems. </w:t>
      </w:r>
      <w:r w:rsidR="00DF1DED" w:rsidRPr="00C77A89">
        <w:t xml:space="preserve">Conservation decisions </w:t>
      </w:r>
      <w:r w:rsidR="007F060F" w:rsidRPr="00C77A89">
        <w:t xml:space="preserve">typically </w:t>
      </w:r>
      <w:r w:rsidR="00DF1DED" w:rsidRPr="00C77A89">
        <w:t xml:space="preserve">reside with legislators or with environmental managers. </w:t>
      </w:r>
      <w:r w:rsidR="00E06E85" w:rsidRPr="00C77A89">
        <w:t>M</w:t>
      </w:r>
      <w:r w:rsidR="00DF1DED" w:rsidRPr="00C77A89">
        <w:t xml:space="preserve">anagers typically have scientific backgrounds and routinely navigate the technical literature. However, engagement with scientific literature is non-trivial for all practitioners because of time, </w:t>
      </w:r>
      <w:r w:rsidR="0038641E" w:rsidRPr="00C77A89">
        <w:t xml:space="preserve">restricted </w:t>
      </w:r>
      <w:r w:rsidR="00DF1DED" w:rsidRPr="00C77A89">
        <w:t xml:space="preserve">access, relevance of the science, and reporting standards. Environmental managers and conservationists need to be able to use </w:t>
      </w:r>
      <w:r w:rsidR="0056522E" w:rsidRPr="00C77A89">
        <w:t xml:space="preserve">primary </w:t>
      </w:r>
      <w:r w:rsidR="00DF1DED" w:rsidRPr="00C77A89">
        <w:t>evidence to inform decisions</w:t>
      </w:r>
      <w:r w:rsidR="00771300" w:rsidRPr="00C77A89">
        <w:t xml:space="preserve"> </w:t>
      </w:r>
      <w:r w:rsidR="00771300" w:rsidRPr="00C77A89">
        <w:fldChar w:fldCharType="begin">
          <w:fldData xml:space="preserve">PEVuZE5vdGU+PENpdGU+PEF1dGhvcj5DYXNoPC9BdXRob3I+PFllYXI+MjAwMzwvWWVhcj48UmVj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</w:fldData>
        </w:fldChar>
      </w:r>
      <w:r w:rsidR="0087350F" w:rsidRPr="00C77A89">
        <w:instrText xml:space="preserve"> ADDIN EN.CITE </w:instrText>
      </w:r>
      <w:r w:rsidR="0087350F" w:rsidRPr="00C77A89">
        <w:fldChar w:fldCharType="begin">
          <w:fldData xml:space="preserve">PEVuZE5vdGU+PENpdGU+PEF1dGhvcj5DYXNoPC9BdXRob3I+PFllYXI+MjAwMzwvWWVhcj48UmVj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</w:fldData>
        </w:fldChar>
      </w:r>
      <w:r w:rsidR="0087350F" w:rsidRPr="00C77A89">
        <w:instrText xml:space="preserve"> ADDIN EN.CITE.DATA </w:instrText>
      </w:r>
      <w:r w:rsidR="0087350F" w:rsidRPr="00C77A89">
        <w:fldChar w:fldCharType="end"/>
      </w:r>
      <w:r w:rsidR="00771300" w:rsidRPr="00C77A89">
        <w:fldChar w:fldCharType="separate"/>
      </w:r>
      <w:r w:rsidR="0087350F" w:rsidRPr="00C77A89">
        <w:rPr>
          <w:noProof/>
        </w:rPr>
        <w:t>(Cash et al. 2003, Koontz and Thomas 2018)</w:t>
      </w:r>
      <w:r w:rsidR="00771300" w:rsidRPr="00C77A89">
        <w:fldChar w:fldCharType="end"/>
      </w:r>
      <w:r w:rsidR="00DF1DED" w:rsidRPr="00C77A89">
        <w:t xml:space="preserve"> and </w:t>
      </w:r>
      <w:r w:rsidR="00B75C12" w:rsidRPr="00C77A89">
        <w:t>provide clear roadmaps of</w:t>
      </w:r>
      <w:r w:rsidR="00DF1DED" w:rsidRPr="00C77A89">
        <w:t xml:space="preserve"> change in coupled natural-human systems </w:t>
      </w:r>
      <w:r w:rsidR="00FE1FC3" w:rsidRPr="00C77A89">
        <w:fldChar w:fldCharType="begin"/>
      </w:r>
      <w:r w:rsidR="0087350F" w:rsidRPr="00C77A89">
        <w:instrText xml:space="preserve"> ADDIN EN.CITE &lt;EndNote&gt;&lt;Cite&gt;&lt;Author&gt;Fischer&lt;/Author&gt;&lt;Year&gt;2019&lt;/Year&gt;&lt;RecNum&gt;6241&lt;/RecNum&gt;&lt;DisplayText&gt;(Fischer and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87350F" w:rsidRPr="00C77A89">
        <w:rPr>
          <w:rFonts w:hint="cs"/>
        </w:rPr>
        <w:instrText>–</w:instrText>
      </w:r>
      <w:r w:rsidR="0087350F" w:rsidRPr="00C77A8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FE1FC3" w:rsidRPr="00C77A89">
        <w:fldChar w:fldCharType="separate"/>
      </w:r>
      <w:r w:rsidR="0087350F" w:rsidRPr="00C77A89">
        <w:rPr>
          <w:noProof/>
        </w:rPr>
        <w:t>(Fischer and Riechers 2019)</w:t>
      </w:r>
      <w:r w:rsidR="00FE1FC3" w:rsidRPr="00C77A89">
        <w:fldChar w:fldCharType="end"/>
      </w:r>
      <w:r w:rsidR="00FE1FC3" w:rsidRPr="00C77A89">
        <w:t xml:space="preserve">. </w:t>
      </w:r>
      <w:r w:rsidR="00C853CA" w:rsidRPr="00C77A89">
        <w:t xml:space="preserve">Ideally, </w:t>
      </w:r>
      <w:r w:rsidR="00984035" w:rsidRPr="00C77A89">
        <w:t xml:space="preserve">critical </w:t>
      </w:r>
      <w:r w:rsidR="00C853CA" w:rsidRPr="00C77A89">
        <w:t xml:space="preserve">research is co-produced with stakeholders in </w:t>
      </w:r>
      <w:r w:rsidR="00320B34" w:rsidRPr="00C77A89">
        <w:t xml:space="preserve">key </w:t>
      </w:r>
      <w:r w:rsidR="00984035" w:rsidRPr="00C77A89">
        <w:t xml:space="preserve">sustainability </w:t>
      </w:r>
      <w:r w:rsidR="00C853CA" w:rsidRPr="00C77A89">
        <w:t xml:space="preserve">contexts </w:t>
      </w:r>
      <w:r w:rsidR="00984035" w:rsidRPr="00C77A89">
        <w:fldChar w:fldCharType="begin">
          <w:fldData xml:space="preserve">PEVuZE5vdGU+PENpdGU+PEF1dGhvcj5SZWdlZXI8L0F1dGhvcj48WWVhcj4yMDA5PC9ZZWFyPjxS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</w:fldData>
        </w:fldChar>
      </w:r>
      <w:r w:rsidR="0087350F" w:rsidRPr="00C77A89">
        <w:instrText xml:space="preserve"> ADDIN EN.CITE </w:instrText>
      </w:r>
      <w:r w:rsidR="0087350F" w:rsidRPr="00C77A89">
        <w:fldChar w:fldCharType="begin">
          <w:fldData xml:space="preserve">PEVuZE5vdGU+PENpdGU+PEF1dGhvcj5SZWdlZXI8L0F1dGhvcj48WWVhcj4yMDA5PC9ZZWFyPjxS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</w:fldData>
        </w:fldChar>
      </w:r>
      <w:r w:rsidR="0087350F" w:rsidRPr="00C77A89">
        <w:instrText xml:space="preserve"> ADDIN EN.CITE.DATA </w:instrText>
      </w:r>
      <w:r w:rsidR="0087350F" w:rsidRPr="00C77A89">
        <w:fldChar w:fldCharType="end"/>
      </w:r>
      <w:r w:rsidR="00984035" w:rsidRPr="00C77A89">
        <w:fldChar w:fldCharType="separate"/>
      </w:r>
      <w:r w:rsidR="0087350F" w:rsidRPr="00C77A89">
        <w:rPr>
          <w:noProof/>
        </w:rPr>
        <w:t>(Regeer et al. 2009, Maillet et al. 2019)</w:t>
      </w:r>
      <w:r w:rsidR="00984035" w:rsidRPr="00C77A89">
        <w:fldChar w:fldCharType="end"/>
      </w:r>
      <w:r w:rsidR="00984035" w:rsidRPr="00C77A89">
        <w:t xml:space="preserve">. </w:t>
      </w:r>
      <w:r w:rsidR="00DF1DED" w:rsidRPr="00C77A89">
        <w:t xml:space="preserve">However, there </w:t>
      </w:r>
      <w:r w:rsidR="008C61FE" w:rsidRPr="00C77A89">
        <w:t>are very high volumes of useful research produced globally</w:t>
      </w:r>
      <w:r w:rsidR="00BA446E" w:rsidRPr="00C77A89">
        <w:t xml:space="preserve"> nor does it have to be co-produced to be useful</w:t>
      </w:r>
      <w:r w:rsidR="005E448F" w:rsidRPr="00C77A89">
        <w:t>,</w:t>
      </w:r>
      <w:r w:rsidR="008C61FE" w:rsidRPr="00C77A89">
        <w:t xml:space="preserve"> and there </w:t>
      </w:r>
      <w:r w:rsidR="00DF1DED" w:rsidRPr="00C77A89">
        <w:t xml:space="preserve">can </w:t>
      </w:r>
      <w:r w:rsidR="008C61FE" w:rsidRPr="00C77A89">
        <w:t xml:space="preserve">also </w:t>
      </w:r>
      <w:r w:rsidR="00DF1DED" w:rsidRPr="00C77A89">
        <w:t xml:space="preserve">be a gap in communication between basic science </w:t>
      </w:r>
      <w:r w:rsidR="00126CFA" w:rsidRPr="00C77A89">
        <w:t xml:space="preserve">in these other contexts </w:t>
      </w:r>
      <w:r w:rsidR="00DF1DED" w:rsidRPr="00C77A89">
        <w:t xml:space="preserve">and management for at least three reasons. Firstly, the research is not a direct study of an ecosystem, and an immediate, real-world solution is needed by managers - preferably with a demonstrable outcome and reasonable cost estimate </w:t>
      </w:r>
      <w:r w:rsidR="00122522" w:rsidRPr="00C77A89">
        <w:fldChar w:fldCharType="begin">
          <w:fldData xml:space="preserve">PEVuZE5vdGU+PENpdGU+PEF1dGhvcj5JYWNvbmE8L0F1dGhvcj48WWVhcj4yMDE4PC9ZZWFyPjxS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</w:fldData>
        </w:fldChar>
      </w:r>
      <w:r w:rsidR="0087350F" w:rsidRPr="00C77A89">
        <w:instrText xml:space="preserve"> ADDIN EN.CITE </w:instrText>
      </w:r>
      <w:r w:rsidR="0087350F" w:rsidRPr="00C77A89">
        <w:fldChar w:fldCharType="begin">
          <w:fldData xml:space="preserve">PEVuZE5vdGU+PENpdGU+PEF1dGhvcj5JYWNvbmE8L0F1dGhvcj48WWVhcj4yMDE4PC9ZZWFyPjxS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</w:fldData>
        </w:fldChar>
      </w:r>
      <w:r w:rsidR="0087350F" w:rsidRPr="00C77A89">
        <w:instrText xml:space="preserve"> ADDIN EN.CITE.DATA </w:instrText>
      </w:r>
      <w:r w:rsidR="0087350F" w:rsidRPr="00C77A89">
        <w:fldChar w:fldCharType="end"/>
      </w:r>
      <w:r w:rsidR="00122522" w:rsidRPr="00C77A89">
        <w:fldChar w:fldCharType="separate"/>
      </w:r>
      <w:r w:rsidR="0087350F" w:rsidRPr="00C77A89">
        <w:rPr>
          <w:noProof/>
        </w:rPr>
        <w:t>(Naidoo et al. 2006, Iacona et al. 2018)</w:t>
      </w:r>
      <w:r w:rsidR="00122522" w:rsidRPr="00C77A89">
        <w:fldChar w:fldCharType="end"/>
      </w:r>
      <w:r w:rsidR="00272118" w:rsidRPr="00C77A89">
        <w:t>.</w:t>
      </w:r>
      <w:r w:rsidR="00DF1DED" w:rsidRPr="00C77A89">
        <w:t xml:space="preserve"> This is a very real limitation in the primary science literature restoration ecology for instance </w:t>
      </w:r>
      <w:r w:rsidR="00D71D1A" w:rsidRPr="00C77A89">
        <w:fldChar w:fldCharType="begin"/>
      </w:r>
      <w:r w:rsidR="0087350F" w:rsidRPr="00C77A89">
        <w:instrText xml:space="preserve"> ADDIN EN.CITE &lt;EndNote&gt;&lt;Cite&gt;&lt;Author&gt;Lortie&lt;/Author&gt;&lt;Year&gt;2018&lt;/Year&gt;&lt;RecNum&gt;5980&lt;/RecNum&gt;&lt;DisplayText&gt;(Lortie et al.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sidR="00D71D1A" w:rsidRPr="00C77A89">
        <w:fldChar w:fldCharType="separate"/>
      </w:r>
      <w:r w:rsidR="0087350F" w:rsidRPr="00C77A89">
        <w:rPr>
          <w:noProof/>
        </w:rPr>
        <w:t>(Lortie et al. 2018)</w:t>
      </w:r>
      <w:r w:rsidR="00D71D1A" w:rsidRPr="00C77A89">
        <w:fldChar w:fldCharType="end"/>
      </w:r>
      <w:r w:rsidR="00DF1DED" w:rsidRPr="00C77A89">
        <w:t xml:space="preserve">. Secondly, the link between the biology </w:t>
      </w:r>
      <w:r w:rsidR="00BA446E" w:rsidRPr="00C77A89">
        <w:t>and</w:t>
      </w:r>
      <w:r w:rsidR="00DF1DED" w:rsidRPr="00C77A89">
        <w:t xml:space="preserve"> ecology present in the literature is not articulately connected to the similar process for the system at hand. There are notable examples with journals just as the Journal of Applied Ecology, Basic and Applied Ecology, the Journal of Environmental Engineering, People and Nature, and others. Nonetheless, there remains a</w:t>
      </w:r>
      <w:r w:rsidR="00137D5E" w:rsidRPr="00C77A89">
        <w:t xml:space="preserve">n </w:t>
      </w:r>
      <w:r w:rsidR="00DF1DED" w:rsidRPr="00C77A89">
        <w:t>opportunity for solution development from publications in other journals</w:t>
      </w:r>
      <w:r w:rsidR="00BE3E2D" w:rsidRPr="00C77A89">
        <w:t xml:space="preserve"> that are not necessarily directly linked to stakeholders</w:t>
      </w:r>
      <w:r w:rsidR="0090551E" w:rsidRPr="00C77A89">
        <w:t xml:space="preserve"> or co-produced</w:t>
      </w:r>
      <w:r w:rsidR="00DF1DED" w:rsidRPr="00C77A89">
        <w:t xml:space="preserve">. Context-specific findings in science are a legitimate and useful means to advance discovery, but at times, studies from one system can be re-purposed for insights into another </w:t>
      </w:r>
      <w:r w:rsidR="00BA2829" w:rsidRPr="00C77A89">
        <w:fldChar w:fldCharType="begin"/>
      </w:r>
      <w:r w:rsidR="0087350F" w:rsidRPr="00C77A89">
        <w:instrText xml:space="preserve"> ADDIN EN.CITE &lt;EndNote&gt;&lt;Cite&gt;&lt;Author&gt;Fischer&lt;/Author&gt;&lt;Year&gt;2019&lt;/Year&gt;&lt;RecNum&gt;6241&lt;/RecNum&gt;&lt;DisplayText&gt;(Fischer and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87350F" w:rsidRPr="00C77A89">
        <w:rPr>
          <w:rFonts w:hint="cs"/>
        </w:rPr>
        <w:instrText>–</w:instrText>
      </w:r>
      <w:r w:rsidR="0087350F" w:rsidRPr="00C77A8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BA2829" w:rsidRPr="00C77A89">
        <w:fldChar w:fldCharType="separate"/>
      </w:r>
      <w:r w:rsidR="0087350F" w:rsidRPr="00C77A89">
        <w:rPr>
          <w:noProof/>
        </w:rPr>
        <w:t>(Fischer and Riechers 2019)</w:t>
      </w:r>
      <w:r w:rsidR="00BA2829" w:rsidRPr="00C77A89">
        <w:fldChar w:fldCharType="end"/>
      </w:r>
      <w:r w:rsidR="00BA2829" w:rsidRPr="00C77A89">
        <w:t xml:space="preserve">. </w:t>
      </w:r>
      <w:r w:rsidR="00DF1DED" w:rsidRPr="00C77A89">
        <w:t xml:space="preserve">Finally, the capacity to see the forest for the trees for even large-scale or broad basic research study can be a challenge. Science can be very specialized </w:t>
      </w:r>
      <w:r w:rsidR="00BA2829" w:rsidRPr="00C77A89">
        <w:fldChar w:fldCharType="begin"/>
      </w:r>
      <w:r w:rsidR="0087350F" w:rsidRPr="00C77A89">
        <w:instrText xml:space="preserve"> ADDIN EN.CITE &lt;EndNote&gt;&lt;Cite&gt;&lt;Author&gt;Baron&lt;/Author&gt;&lt;Year&gt;2010&lt;/Year&gt;&lt;RecNum&gt;4393&lt;/RecNum&gt;&lt;DisplayText&gt;(Baron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Press&lt;/publisher&gt;&lt;urls&gt;&lt;/urls&gt;&lt;/record&gt;&lt;/Cite&gt;&lt;/EndNote&gt;</w:instrText>
      </w:r>
      <w:r w:rsidR="00BA2829" w:rsidRPr="00C77A89">
        <w:fldChar w:fldCharType="separate"/>
      </w:r>
      <w:r w:rsidR="0087350F" w:rsidRPr="00C77A89">
        <w:rPr>
          <w:noProof/>
        </w:rPr>
        <w:t>(Baron 2010)</w:t>
      </w:r>
      <w:r w:rsidR="00BA2829" w:rsidRPr="00C77A89">
        <w:fldChar w:fldCharType="end"/>
      </w:r>
      <w:r w:rsidR="00BA2829" w:rsidRPr="00C77A89">
        <w:t xml:space="preserve">, </w:t>
      </w:r>
      <w:r w:rsidR="00DF1DED" w:rsidRPr="00C77A89">
        <w:t>and mobilizing knowledge for solutions requires both detailed expertise, scientific synthesis tools</w:t>
      </w:r>
      <w:r w:rsidR="007E021B" w:rsidRPr="00C77A89">
        <w:t xml:space="preserve"> </w:t>
      </w:r>
      <w:r w:rsidR="007E021B" w:rsidRPr="00C77A89">
        <w:fldChar w:fldCharType="begin"/>
      </w:r>
      <w:r w:rsidR="0087350F" w:rsidRPr="00C77A89">
        <w:instrText xml:space="preserve"> ADDIN EN.CITE &lt;EndNote&gt;&lt;Cite&gt;&lt;Author&gt;Lortie&lt;/Author&gt;&lt;Year&gt;2014&lt;/Year&gt;&lt;RecNum&gt;3216&lt;/RecNum&gt;&lt;DisplayText&gt;(Lortie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2050&lt;/keyword&gt;&lt;/keywords&gt;&lt;dates&gt;&lt;year&gt;2014&lt;/year&gt;&lt;/dates&gt;&lt;urls&gt;&lt;/urls&gt;&lt;/record&gt;&lt;/Cite&gt;&lt;/EndNote&gt;</w:instrText>
      </w:r>
      <w:r w:rsidR="007E021B" w:rsidRPr="00C77A89">
        <w:fldChar w:fldCharType="separate"/>
      </w:r>
      <w:r w:rsidR="0087350F" w:rsidRPr="00C77A89">
        <w:rPr>
          <w:noProof/>
        </w:rPr>
        <w:t>(Lortie 2014)</w:t>
      </w:r>
      <w:r w:rsidR="007E021B" w:rsidRPr="00C77A89">
        <w:fldChar w:fldCharType="end"/>
      </w:r>
      <w:r w:rsidR="00DF1DED" w:rsidRPr="00C77A89">
        <w:t xml:space="preserve">, or a focus on identifying the salient elements associated with a study </w:t>
      </w:r>
      <w:r w:rsidR="007E021B" w:rsidRPr="00C77A89">
        <w:fldChar w:fldCharType="begin">
          <w:fldData xml:space="preserve">PEVuZE5vdGU+PENpdGU+PEF1dGhvcj5MZXdpbnNvaG48L0F1dGhvcj48WWVhcj4yMDE1PC9ZZWFy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</w:fldData>
        </w:fldChar>
      </w:r>
      <w:r w:rsidR="0087350F" w:rsidRPr="00C77A89">
        <w:instrText xml:space="preserve"> ADDIN EN.CITE </w:instrText>
      </w:r>
      <w:r w:rsidR="0087350F" w:rsidRPr="00C77A89">
        <w:fldChar w:fldCharType="begin">
          <w:fldData xml:space="preserve">PEVuZE5vdGU+PENpdGU+PEF1dGhvcj5MZXdpbnNvaG48L0F1dGhvcj48WWVhcj4yMDE1PC9ZZWFy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</w:fldData>
        </w:fldChar>
      </w:r>
      <w:r w:rsidR="0087350F" w:rsidRPr="00C77A89">
        <w:instrText xml:space="preserve"> ADDIN EN.CITE.DATA </w:instrText>
      </w:r>
      <w:r w:rsidR="0087350F" w:rsidRPr="00C77A89">
        <w:fldChar w:fldCharType="end"/>
      </w:r>
      <w:r w:rsidR="007E021B" w:rsidRPr="00C77A89">
        <w:fldChar w:fldCharType="separate"/>
      </w:r>
      <w:r w:rsidR="0087350F" w:rsidRPr="00C77A89">
        <w:rPr>
          <w:noProof/>
        </w:rPr>
        <w:t>(Lewinsohn et al. 2015, Hao 2018)</w:t>
      </w:r>
      <w:r w:rsidR="007E021B" w:rsidRPr="00C77A89">
        <w:fldChar w:fldCharType="end"/>
      </w:r>
      <w:r w:rsidR="00DF1DED" w:rsidRPr="00C77A89">
        <w:t>. Often, seeing the forest also requires sampling many trees. This leads to the general proposal here that experts</w:t>
      </w:r>
      <w:r w:rsidR="00EC568A" w:rsidRPr="00C77A89">
        <w:t xml:space="preserve"> that not currently engaged in collaboration and co-production with stakeholders</w:t>
      </w:r>
      <w:r w:rsidR="00DF1DED" w:rsidRPr="00C77A89">
        <w:t xml:space="preserve"> can promote reproducible and mobile knowledge for many fundamental scientific endeavors by considering these principles. This is both a set of principles </w:t>
      </w:r>
      <w:r w:rsidR="00830560" w:rsidRPr="00C77A89">
        <w:t>to enable</w:t>
      </w:r>
      <w:r w:rsidR="00DF1DED" w:rsidRPr="00C77A89">
        <w:t xml:space="preserve"> reusable </w:t>
      </w:r>
      <w:r w:rsidR="00830560" w:rsidRPr="00C77A89">
        <w:t xml:space="preserve">research </w:t>
      </w:r>
      <w:r w:rsidR="00DF1DED" w:rsidRPr="00C77A89">
        <w:t xml:space="preserve">by environmental managers and conservationists </w:t>
      </w:r>
      <w:r w:rsidR="00510B67" w:rsidRPr="00C77A89">
        <w:fldChar w:fldCharType="begin"/>
      </w:r>
      <w:r w:rsidR="0087350F" w:rsidRPr="00C77A89">
        <w:instrText xml:space="preserve"> ADDIN EN.CITE &lt;EndNote&gt;&lt;Cite&gt;&lt;Author&gt;Gerstner&lt;/Author&gt;&lt;Year&gt;2017&lt;/Year&gt;&lt;RecNum&gt;4835&lt;/RecNum&gt;&lt;DisplayText&gt;(Gerstner et al. 2017)&lt;/DisplayText&gt;&lt;record&gt;&lt;rec-number&gt;4835&lt;/rec-number&gt;&lt;foreign-keys&gt;&lt;key app="EN" db-id="zv9tw0t2n2xfdiet259x2tdh09prp29zrxsv" timestamp="1500567842"&gt;4835&lt;/key&gt;&lt;/foreign-keys&gt;&lt;ref-type name="Journal Article"&gt;17&lt;/ref-type&gt;&lt;contributors&gt;&lt;authors&gt;&lt;author&gt;Gerstner, Katharina&lt;/author&gt;&lt;author&gt;Moreno-Mateos, David&lt;/author&gt;&lt;author&gt;Gurevitch, Jessica&lt;/author&gt;&lt;author&gt;Beckmann, Michael&lt;/author&gt;&lt;author&gt;Kambach, Stephan&lt;/author&gt;&lt;author&gt;Jones, Holly P.&lt;/author&gt;&lt;author&gt;Seppelt, Ralf&lt;/author&gt;&lt;/authors&gt;&lt;/contributors&gt;&lt;titles&gt;&lt;title&gt;Will your paper be used in a meta-analysis? Make the reach of your research broader and longer lasting&lt;/title&gt;&lt;secondary-title&gt;Methods in Ecology and Evolution&lt;/secondary-title&gt;&lt;/titles&gt;&lt;periodical&gt;&lt;full-title&gt;Methods in Ecology and Evolution&lt;/full-title&gt;&lt;/periodical&gt;&lt;pages&gt;777-784&lt;/pages&gt;&lt;volume&gt;8&lt;/volume&gt;&lt;number&gt;6&lt;/number&gt;&lt;keywords&gt;&lt;keyword&gt;data reporting&lt;/keyword&gt;&lt;keyword&gt;meta-analysis&lt;/keyword&gt;&lt;keyword&gt;open science&lt;/keyword&gt;&lt;keyword&gt;quantitative review&lt;/keyword&gt;&lt;keyword&gt;reproducibility&lt;/keyword&gt;&lt;keyword&gt;research synthesis&lt;/keyword&gt;&lt;keyword&gt;transparency&lt;/keyword&gt;&lt;/keywords&gt;&lt;dates&gt;&lt;year&gt;2017&lt;/year&gt;&lt;/dates&gt;&lt;isbn&gt;2041-210X&lt;/isbn&gt;&lt;urls&gt;&lt;related-urls&gt;&lt;url&gt;http://dx.doi.org/10.1111/2041-210X.12758&lt;/url&gt;&lt;/related-urls&gt;&lt;/urls&gt;&lt;electronic-resource-num&gt;10.1111/2041-210X.12758&lt;/electronic-resource-num&gt;&lt;/record&gt;&lt;/Cite&gt;&lt;/EndNote&gt;</w:instrText>
      </w:r>
      <w:r w:rsidR="00510B67" w:rsidRPr="00C77A89">
        <w:fldChar w:fldCharType="separate"/>
      </w:r>
      <w:r w:rsidR="0087350F" w:rsidRPr="00C77A89">
        <w:rPr>
          <w:noProof/>
        </w:rPr>
        <w:t>(Gerstner et al. 2017)</w:t>
      </w:r>
      <w:r w:rsidR="00510B67" w:rsidRPr="00C77A89">
        <w:fldChar w:fldCharType="end"/>
      </w:r>
      <w:r w:rsidR="00510B67" w:rsidRPr="00C77A89">
        <w:t xml:space="preserve"> </w:t>
      </w:r>
      <w:r w:rsidR="00DF1DED" w:rsidRPr="00C77A89">
        <w:t>and inform solutions for the environmental crisis.</w:t>
      </w:r>
      <w:r w:rsidR="00927647" w:rsidRPr="00C77A89">
        <w:t xml:space="preserve"> We do not meant to imply that knowledge </w:t>
      </w:r>
      <w:r w:rsidR="00AB5233" w:rsidRPr="00C77A89">
        <w:t xml:space="preserve">transfer is linear </w:t>
      </w:r>
      <w:r w:rsidR="00927647" w:rsidRPr="00C77A89">
        <w:t xml:space="preserve">or exclusively the domain of experts </w:t>
      </w:r>
      <w:r w:rsidR="00927647" w:rsidRPr="00C77A89">
        <w:fldChar w:fldCharType="begin">
          <w:fldData xml:space="preserve">PEVuZE5vdGU+PENpdGU+PEF1dGhvcj5DYWxvPC9BdXRob3I+PFllYXI+MjAxODwvWWVhcj48UmVj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</w:fldData>
        </w:fldChar>
      </w:r>
      <w:r w:rsidR="0087350F" w:rsidRPr="00C77A89">
        <w:instrText xml:space="preserve"> ADDIN EN.CITE </w:instrText>
      </w:r>
      <w:r w:rsidR="0087350F" w:rsidRPr="00C77A89">
        <w:fldChar w:fldCharType="begin">
          <w:fldData xml:space="preserve">PEVuZE5vdGU+PENpdGU+PEF1dGhvcj5DYWxvPC9BdXRob3I+PFllYXI+MjAxODwvWWVhcj48UmVj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</w:fldData>
        </w:fldChar>
      </w:r>
      <w:r w:rsidR="0087350F" w:rsidRPr="00C77A89">
        <w:instrText xml:space="preserve"> ADDIN EN.CITE.DATA </w:instrText>
      </w:r>
      <w:r w:rsidR="0087350F" w:rsidRPr="00C77A89">
        <w:fldChar w:fldCharType="end"/>
      </w:r>
      <w:r w:rsidR="00927647" w:rsidRPr="00C77A89">
        <w:fldChar w:fldCharType="separate"/>
      </w:r>
      <w:r w:rsidR="0087350F" w:rsidRPr="00C77A89">
        <w:rPr>
          <w:noProof/>
        </w:rPr>
        <w:t>(Fern</w:t>
      </w:r>
      <w:r w:rsidR="0087350F" w:rsidRPr="00C77A89">
        <w:rPr>
          <w:rFonts w:hint="cs"/>
          <w:noProof/>
        </w:rPr>
        <w:t>á</w:t>
      </w:r>
      <w:r w:rsidR="0087350F" w:rsidRPr="00C77A89">
        <w:rPr>
          <w:noProof/>
        </w:rPr>
        <w:t>ndez 2016, Calo 2018)</w:t>
      </w:r>
      <w:r w:rsidR="00927647" w:rsidRPr="00C77A89">
        <w:fldChar w:fldCharType="end"/>
      </w:r>
      <w:r w:rsidR="00AB5233" w:rsidRPr="00C77A89">
        <w:t xml:space="preserve">, </w:t>
      </w:r>
      <w:r w:rsidR="00927647" w:rsidRPr="00C77A89">
        <w:t xml:space="preserve">but </w:t>
      </w:r>
      <w:r w:rsidR="00C95805" w:rsidRPr="00C77A89">
        <w:t xml:space="preserve">that the wealth of </w:t>
      </w:r>
      <w:r w:rsidR="00182CAB" w:rsidRPr="00C77A89">
        <w:t xml:space="preserve">published </w:t>
      </w:r>
      <w:r w:rsidR="00DD324C" w:rsidRPr="00C77A89">
        <w:t xml:space="preserve">environmental </w:t>
      </w:r>
      <w:r w:rsidR="00C95805" w:rsidRPr="00C77A89">
        <w:t xml:space="preserve">science </w:t>
      </w:r>
      <w:r w:rsidR="00C6215E" w:rsidRPr="00C77A89">
        <w:t>can be made more accessible</w:t>
      </w:r>
      <w:r w:rsidR="00D32ECC" w:rsidRPr="00C77A89">
        <w:t xml:space="preserve"> through these </w:t>
      </w:r>
      <w:r w:rsidR="00071E6B" w:rsidRPr="00C77A89">
        <w:t xml:space="preserve">simple </w:t>
      </w:r>
      <w:r w:rsidR="00D32ECC" w:rsidRPr="00C77A89">
        <w:t>ideas</w:t>
      </w:r>
      <w:r w:rsidR="00C6215E" w:rsidRPr="00C77A89">
        <w:t>.</w:t>
      </w:r>
    </w:p>
    <w:p w14:paraId="4411CA07" w14:textId="5AEB4BF0" w:rsidR="00BE7376" w:rsidRPr="00C77A89" w:rsidRDefault="00DF1DED">
      <w:pPr>
        <w:pStyle w:val="BodyText"/>
      </w:pPr>
      <w:r w:rsidRPr="00C77A89">
        <w:lastRenderedPageBreak/>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 </w:t>
      </w:r>
      <w:r w:rsidR="00C1779B" w:rsidRPr="00C77A89">
        <w:fldChar w:fldCharType="begin">
          <w:fldData xml:space="preserve">PEVuZE5vdGU+PENpdGU+PEF1dGhvcj5BY29jZWxsYTwvQXV0aG9yPjxZZWFyPjIwMTU8L1llYXI+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</w:fldData>
        </w:fldChar>
      </w:r>
      <w:r w:rsidR="0087350F" w:rsidRPr="00C77A89">
        <w:instrText xml:space="preserve"> ADDIN EN.CITE </w:instrText>
      </w:r>
      <w:r w:rsidR="0087350F" w:rsidRPr="00C77A89">
        <w:fldChar w:fldCharType="begin">
          <w:fldData xml:space="preserve">PEVuZE5vdGU+PENpdGU+PEF1dGhvcj5BY29jZWxsYTwvQXV0aG9yPjxZZWFyPjIwMTU8L1llYXI+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</w:fldData>
        </w:fldChar>
      </w:r>
      <w:r w:rsidR="0087350F" w:rsidRPr="00C77A89">
        <w:instrText xml:space="preserve"> ADDIN EN.CITE.DATA </w:instrText>
      </w:r>
      <w:r w:rsidR="0087350F" w:rsidRPr="00C77A89">
        <w:fldChar w:fldCharType="end"/>
      </w:r>
      <w:r w:rsidR="00C1779B" w:rsidRPr="00C77A89">
        <w:fldChar w:fldCharType="separate"/>
      </w:r>
      <w:r w:rsidR="0087350F" w:rsidRPr="00C77A89">
        <w:rPr>
          <w:noProof/>
        </w:rPr>
        <w:t>(Acocella 2015, Bonebrake et al. 2018)</w:t>
      </w:r>
      <w:r w:rsidR="00C1779B" w:rsidRPr="00C77A89">
        <w:fldChar w:fldCharType="end"/>
      </w:r>
      <w:r w:rsidR="00C1779B" w:rsidRPr="00C77A89">
        <w:t xml:space="preserve">. </w:t>
      </w:r>
      <w:r w:rsidRPr="00C77A89">
        <w:t>Grand challenges for the environment in particular are ones that necessitate connections between disciplines and require evidence from potential studies that examine different components of the environment such as climate, ecology, species biology, or research from any number of levels</w:t>
      </w:r>
      <w:r w:rsidR="00ED3591" w:rsidRPr="00C77A89">
        <w:t xml:space="preserve"> </w:t>
      </w:r>
      <w:r w:rsidR="00ED3591" w:rsidRPr="00C77A89">
        <w:fldChar w:fldCharType="begin">
          <w:fldData xml:space="preserve">PEVuZE5vdGU+PENpdGU+PEF1dGhvcj5NYWNwaGVyc29uPC9BdXRob3I+PFllYXI+MjAxNzwvWWVh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 </w:instrText>
      </w:r>
      <w:r w:rsidR="0087350F" w:rsidRPr="00C77A89">
        <w:fldChar w:fldCharType="begin">
          <w:fldData xml:space="preserve">PEVuZE5vdGU+PENpdGU+PEF1dGhvcj5NYWNwaGVyc29uPC9BdXRob3I+PFllYXI+MjAxNzwvWWVh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EN.CITE.DATA </w:instrText>
      </w:r>
      <w:r w:rsidR="0087350F" w:rsidRPr="00C77A89">
        <w:fldChar w:fldCharType="end"/>
      </w:r>
      <w:r w:rsidR="00ED3591" w:rsidRPr="00C77A89">
        <w:fldChar w:fldCharType="separate"/>
      </w:r>
      <w:r w:rsidR="0087350F" w:rsidRPr="00C77A89">
        <w:rPr>
          <w:noProof/>
        </w:rPr>
        <w:t>(Macpherson and Segarra 2017, Bonebrake et al. 2018)</w:t>
      </w:r>
      <w:r w:rsidR="00ED3591" w:rsidRPr="00C77A89">
        <w:fldChar w:fldCharType="end"/>
      </w:r>
      <w:r w:rsidRPr="00C77A89">
        <w:t>.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w:t>
      </w:r>
      <w:r w:rsidR="00ED3591" w:rsidRPr="00C77A89">
        <w:t xml:space="preserve"> </w:t>
      </w:r>
      <w:r w:rsidR="00ED3591" w:rsidRPr="00C77A89">
        <w:fldChar w:fldCharType="begin"/>
      </w:r>
      <w:r w:rsidR="0087350F" w:rsidRPr="00C77A89">
        <w:instrText xml:space="preserve"> ADDIN EN.CITE &lt;EndNote&gt;&lt;Cite&gt;&lt;Author&gt;Fiutem&lt;/Author&gt;&lt;Year&gt;1996&lt;/Year&gt;&lt;RecNum&gt;6045&lt;/RecNum&gt;&lt;DisplayText&gt;(Fiutem and Antoniol 1996)&lt;/DisplayText&gt;&lt;record&gt;&lt;rec-number&gt;6045&lt;/rec-number&gt;&lt;foreign-keys&gt;&lt;key app="EN" db-id="zv9tw0t2n2xfdiet259x2tdh09prp29zrxsv" timestamp="1541185966"&gt;6045&lt;/key&gt;&lt;/foreign-keys&gt;&lt;ref-type name="Conference Proceedings"&gt;10&lt;/ref-type&gt;&lt;contributors&gt;&lt;authors&gt;&lt;author&gt;Fiutem,T.&lt;/author&gt;&lt;author&gt;Antoniol, M.&lt;/author&gt;&lt;/authors&gt;&lt;/contributors&gt;&lt;titles&gt;&lt;title&gt;A cliche-based environment to support architectural reverse engineering&lt;/title&gt;&lt;secondary-title&gt;1996 Proceedings of International Conference on Software Maintenance&lt;/secondary-title&gt;&lt;alt-title&gt;1996 Proceedings of International Conference on Software Maintenance&lt;/alt-title&gt;&lt;/titles&gt;&lt;pages&gt;319-328&lt;/pages&gt;&lt;keywords&gt;&lt;keyword&gt;software maintenance&lt;/keyword&gt;&lt;keyword&gt;architectural reverse engineering&lt;/keyword&gt;&lt;keyword&gt;programmers&lt;/keyword&gt;&lt;keyword&gt;maintenance tasks&lt;/keyword&gt;&lt;keyword&gt;program understanding&lt;/keyword&gt;&lt;keyword&gt;cliche-based environment&lt;/keyword&gt;&lt;keyword&gt;subsystems&lt;/keyword&gt;&lt;keyword&gt;software architecture&lt;/keyword&gt;&lt;keyword&gt;mental model&lt;/keyword&gt;&lt;keyword&gt;legacy system evolution&lt;/keyword&gt;&lt;keyword&gt;architectural information&lt;/keyword&gt;&lt;keyword&gt;architectural analysis&lt;/keyword&gt;&lt;keyword&gt;hierarchical architectural model&lt;/keyword&gt;&lt;keyword&gt;recognizers&lt;/keyword&gt;&lt;keyword&gt;flow analysis techniques&lt;/keyword&gt;&lt;/keywords&gt;&lt;dates&gt;&lt;year&gt;1996&lt;/year&gt;&lt;pub-dates&gt;&lt;date&gt;4-8 Nov. 1996&lt;/date&gt;&lt;/pub-dates&gt;&lt;/dates&gt;&lt;isbn&gt;1063-6773&lt;/isbn&gt;&lt;urls&gt;&lt;/urls&gt;&lt;electronic-resource-num&gt;10.1109/ICSM.1996.565035&lt;/electronic-resource-num&gt;&lt;/record&gt;&lt;/Cite&gt;&lt;/EndNote&gt;</w:instrText>
      </w:r>
      <w:r w:rsidR="00ED3591" w:rsidRPr="00C77A89">
        <w:fldChar w:fldCharType="separate"/>
      </w:r>
      <w:r w:rsidR="0087350F" w:rsidRPr="00C77A89">
        <w:rPr>
          <w:noProof/>
        </w:rPr>
        <w:t>(Fiutem and Antoniol 1996)</w:t>
      </w:r>
      <w:r w:rsidR="00ED3591" w:rsidRPr="00C77A89">
        <w:fldChar w:fldCharType="end"/>
      </w:r>
      <w:r w:rsidRPr="00C77A89">
        <w:t>. The same process can be applied to basic science as a system for supporting environmental management decisions. It should be applicable to multiple local-extent challenges when adjusted to fit the circumstances (like a software application that can run under different operating systems). Finally, a tool or solution is the desired outcome from the primary research to support evidence-based</w:t>
      </w:r>
      <w:r w:rsidR="007B65DD" w:rsidRPr="00C77A89">
        <w:t>/informed</w:t>
      </w:r>
      <w:r w:rsidRPr="00C77A89">
        <w:t xml:space="preserve"> decision making in conservation</w:t>
      </w:r>
      <w:r w:rsidR="00F123D6" w:rsidRPr="00C77A89">
        <w:t xml:space="preserve"> </w:t>
      </w:r>
      <w:r w:rsidR="00F123D6" w:rsidRPr="00C77A89">
        <w:fldChar w:fldCharType="begin"/>
      </w:r>
      <w:r w:rsidR="0087350F" w:rsidRPr="00C77A89">
        <w:instrText xml:space="preserve"> ADDIN EN.CITE &lt;EndNote&gt;&lt;Cite&gt;&lt;Author&gt;Maillet&lt;/Author&gt;&lt;Year&gt;2019&lt;/Year&gt;&lt;RecNum&gt;6360&lt;/RecNum&gt;&lt;DisplayText&gt;(Maillet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F123D6" w:rsidRPr="00C77A89">
        <w:fldChar w:fldCharType="separate"/>
      </w:r>
      <w:r w:rsidR="0087350F" w:rsidRPr="00C77A89">
        <w:rPr>
          <w:noProof/>
        </w:rPr>
        <w:t>(Maillet et al. 2019)</w:t>
      </w:r>
      <w:r w:rsidR="00F123D6" w:rsidRPr="00C77A89">
        <w:fldChar w:fldCharType="end"/>
      </w:r>
      <w:r w:rsidRPr="00C77A89">
        <w:t xml:space="preserve">. In this case, a tool is </w:t>
      </w:r>
      <w:r w:rsidR="009747EC" w:rsidRPr="00C77A89">
        <w:t xml:space="preserve">a methodology researchers can </w:t>
      </w:r>
      <w:r w:rsidR="0022127E" w:rsidRPr="00C77A89">
        <w:t>promote</w:t>
      </w:r>
      <w:r w:rsidRPr="00C77A89">
        <w:t xml:space="preserve"> to either identify ways to measure</w:t>
      </w:r>
      <w:r w:rsidR="00307A39" w:rsidRPr="00C77A89">
        <w:t>/</w:t>
      </w:r>
      <w:r w:rsidRPr="00C77A89">
        <w:t>identify issues or to provide solutions for their specific challenge</w:t>
      </w:r>
      <w:r w:rsidR="00F123D6" w:rsidRPr="00C77A89">
        <w:t xml:space="preserve"> </w:t>
      </w:r>
      <w:r w:rsidR="000A33DA" w:rsidRPr="00C77A89">
        <w:t xml:space="preserve">- </w:t>
      </w:r>
      <w:r w:rsidR="00F123D6" w:rsidRPr="00C77A89">
        <w:t>not necessarily directly examined in a publication</w:t>
      </w:r>
      <w:r w:rsidR="00432C81" w:rsidRPr="00C77A89">
        <w:t xml:space="preserve"> or produced through stakeholder collaboration a priori</w:t>
      </w:r>
      <w:r w:rsidRPr="00C77A89">
        <w:t>. Any tool is linked to its respective reproducible solution by the fundamental concepts of reproducibility</w:t>
      </w:r>
      <w:r w:rsidR="00F85C35" w:rsidRPr="00C77A89">
        <w:t xml:space="preserve"> </w:t>
      </w:r>
      <w:r w:rsidR="00F85C35" w:rsidRPr="00C77A89">
        <w:fldChar w:fldCharType="begin"/>
      </w:r>
      <w:r w:rsidR="0087350F" w:rsidRPr="00C77A89">
        <w:instrText xml:space="preserve"> ADDIN EN.CITE &lt;EndNote&gt;&lt;Cite&gt;&lt;Author&gt;Baker&lt;/Author&gt;&lt;Year&gt;2016&lt;/Year&gt;&lt;RecNum&gt;5021&lt;/RecNum&gt;&lt;DisplayText&gt;(Baker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urls&gt;&lt;/record&gt;&lt;/Cite&gt;&lt;/EndNote&gt;</w:instrText>
      </w:r>
      <w:r w:rsidR="00F85C35" w:rsidRPr="00C77A89">
        <w:fldChar w:fldCharType="separate"/>
      </w:r>
      <w:r w:rsidR="0087350F" w:rsidRPr="00C77A89">
        <w:rPr>
          <w:noProof/>
        </w:rPr>
        <w:t>(Baker 2016)</w:t>
      </w:r>
      <w:r w:rsidR="00F85C35" w:rsidRPr="00C77A89">
        <w:fldChar w:fldCharType="end"/>
      </w:r>
      <w:r w:rsidRPr="00C77A89">
        <w:t>. These can include conceptual replication, i.e.</w:t>
      </w:r>
      <w:r w:rsidR="00C648B3" w:rsidRPr="00C77A89">
        <w:t xml:space="preserve"> </w:t>
      </w:r>
      <w:r w:rsidRPr="00C77A89">
        <w:t xml:space="preserve">repeating the ideas, but there are many other solutions. Here, we propose that both direct replication (replicating the same approach in another context) and conceptual replication (repeated tests of the same concept but with different methods) </w:t>
      </w:r>
      <w:r w:rsidR="00F85C35" w:rsidRPr="00C77A89">
        <w:fldChar w:fldCharType="begin"/>
      </w:r>
      <w:r w:rsidR="0087350F" w:rsidRPr="00C77A89">
        <w:instrText xml:space="preserve"> ADDIN EN.CITE &lt;EndNote&gt;&lt;Cite&gt;&lt;Author&gt;Kelly&lt;/Author&gt;&lt;Year&gt;2006&lt;/Year&gt;&lt;RecNum&gt;2310&lt;/RecNum&gt;&lt;DisplayText&gt;(Kelly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sidR="00F85C35" w:rsidRPr="00C77A89">
        <w:fldChar w:fldCharType="separate"/>
      </w:r>
      <w:r w:rsidR="0087350F" w:rsidRPr="00C77A89">
        <w:rPr>
          <w:noProof/>
        </w:rPr>
        <w:t>(Kelly 2006)</w:t>
      </w:r>
      <w:r w:rsidR="00F85C35" w:rsidRPr="00C77A89">
        <w:fldChar w:fldCharType="end"/>
      </w:r>
      <w:r w:rsidR="00F85C35" w:rsidRPr="00C77A89">
        <w:t xml:space="preserve"> </w:t>
      </w:r>
      <w:r w:rsidRPr="00C77A89">
        <w:t>will advance our capacity to explore reproducibility of basic science to different challenges associated with environmental management. The primary goal is to escape the ‘everything is context-specific’ assumption sometimes applied to many natural science sub-disciplines.</w:t>
      </w:r>
    </w:p>
    <w:p w14:paraId="79805A10" w14:textId="6610C2EC" w:rsidR="00BE7376" w:rsidRPr="00C77A89" w:rsidRDefault="00DF1DED">
      <w:pPr>
        <w:pStyle w:val="BodyText"/>
      </w:pPr>
      <w:r w:rsidRPr="00C77A89">
        <w:t>The heuristic developed here was inspired by the ‘ten simple rules’ paper format pioneered by Phillip Bourne in the field of computational biology</w:t>
      </w:r>
      <w:r w:rsidR="00907E15" w:rsidRPr="00C77A89">
        <w:t xml:space="preserve"> </w:t>
      </w:r>
      <w:r w:rsidR="00907E15" w:rsidRPr="00C77A89">
        <w:fldChar w:fldCharType="begin"/>
      </w:r>
      <w:r w:rsidR="0087350F" w:rsidRPr="00C77A89">
        <w:instrText xml:space="preserve"> ADDIN EN.CITE &lt;EndNote&gt;&lt;Cite&gt;&lt;Author&gt;Bourne&lt;/Author&gt;&lt;Year&gt;2006&lt;/Year&gt;&lt;RecNum&gt;5522&lt;/RecNum&gt;&lt;DisplayText&gt;(Bourne and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sidR="00907E15" w:rsidRPr="00C77A89">
        <w:fldChar w:fldCharType="separate"/>
      </w:r>
      <w:r w:rsidR="0087350F" w:rsidRPr="00C77A89">
        <w:rPr>
          <w:noProof/>
        </w:rPr>
        <w:t>(Bourne and Chalupa 2006)</w:t>
      </w:r>
      <w:r w:rsidR="00907E15" w:rsidRPr="00C77A89">
        <w:fldChar w:fldCharType="end"/>
      </w:r>
      <w:r w:rsidRPr="00C77A89">
        <w:t>. We propose that by distilling the concepts that promote engagement with scientific literature outside of the research community, managers can rely on broader sources of scientific knowledge to make decisions</w:t>
      </w:r>
      <w:r w:rsidR="00A101CD" w:rsidRPr="00C77A89">
        <w:t xml:space="preserve"> in addition to those co-produced and collaboratively developed</w:t>
      </w:r>
      <w:r w:rsidRPr="00C77A89">
        <w:t xml:space="preserve">. </w:t>
      </w:r>
      <w:r w:rsidR="00A17450" w:rsidRPr="00C77A89">
        <w:t>Furthermore</w:t>
      </w:r>
      <w:r w:rsidRPr="00C77A89">
        <w:t xml:space="preserve">, researchers can </w:t>
      </w:r>
      <w:r w:rsidR="00907216" w:rsidRPr="00C77A89">
        <w:t>reframe their</w:t>
      </w:r>
      <w:r w:rsidRPr="00C77A89">
        <w:t xml:space="preserve"> scientific communication</w:t>
      </w:r>
      <w:r w:rsidR="00907216" w:rsidRPr="00C77A89">
        <w:t xml:space="preserve"> (when appropriate) to make it</w:t>
      </w:r>
      <w:r w:rsidRPr="00C77A89">
        <w:t xml:space="preserve"> more relevant to managers without compromising their </w:t>
      </w:r>
      <w:r w:rsidR="000E644E" w:rsidRPr="00C77A89">
        <w:t xml:space="preserve">respective fundamental </w:t>
      </w:r>
      <w:r w:rsidRPr="00C77A89">
        <w:t>research programs. Here, we will outline and discuss simple “principles” scientists can use to make their research more applicable to managers and that managers can in turn use to identify basic science that fits their needs.</w:t>
      </w:r>
    </w:p>
    <w:p w14:paraId="11B1E7B6" w14:textId="77777777" w:rsidR="0052654D" w:rsidRPr="00C77A89" w:rsidRDefault="0052654D">
      <w:pPr>
        <w:pStyle w:val="FirstParagraph"/>
        <w:rPr>
          <w:b/>
        </w:rPr>
      </w:pPr>
    </w:p>
    <w:p w14:paraId="16EE3CBF" w14:textId="0E65593F" w:rsidR="003B7345" w:rsidRPr="00C77A89" w:rsidRDefault="00382D94">
      <w:pPr>
        <w:pStyle w:val="FirstParagraph"/>
        <w:rPr>
          <w:b/>
        </w:rPr>
      </w:pPr>
      <w:r w:rsidRPr="00C77A89">
        <w:rPr>
          <w:b/>
        </w:rPr>
        <w:lastRenderedPageBreak/>
        <w:t>P</w:t>
      </w:r>
      <w:r w:rsidR="003B7345" w:rsidRPr="00C77A89">
        <w:rPr>
          <w:b/>
        </w:rPr>
        <w:t>rinciples</w:t>
      </w:r>
    </w:p>
    <w:p w14:paraId="05055A2B" w14:textId="43AC8AC9" w:rsidR="00BE7376" w:rsidRPr="00C77A89" w:rsidRDefault="00DF1DED">
      <w:pPr>
        <w:pStyle w:val="FirstParagraph"/>
      </w:pPr>
      <w:r w:rsidRPr="00C77A89">
        <w:rPr>
          <w:b/>
        </w:rPr>
        <w:t>1. Reframe the problem as challenge.</w:t>
      </w:r>
      <w:r w:rsidRPr="00C77A89">
        <w:t xml:space="preserve"> Doom-and-gloom is a pervasive theme in the media discussions of ecology and environmental sciences that reduce</w:t>
      </w:r>
      <w:r w:rsidR="00FF388A" w:rsidRPr="00C77A89">
        <w:t>s</w:t>
      </w:r>
      <w:r w:rsidRPr="00C77A89">
        <w:t xml:space="preserve"> our productivity and capacity to solve problems. It can shut down even the most motivated of minds</w:t>
      </w:r>
      <w:ins w:id="0" w:author="Malory Owen" w:date="2019-12-16T19:02:00Z">
        <w:r w:rsidR="00BA3FF1">
          <w:t xml:space="preserve"> through compassion fatigue, b</w:t>
        </w:r>
      </w:ins>
      <w:ins w:id="1" w:author="Malory Owen" w:date="2019-12-16T19:03:00Z">
        <w:r w:rsidR="00BA3FF1">
          <w:t>urnouts, and psychic numbing</w:t>
        </w:r>
      </w:ins>
      <w:ins w:id="2" w:author="Malory Owen" w:date="2019-12-16T19:02:00Z">
        <w:r w:rsidR="00BA3FF1">
          <w:t xml:space="preserve"> (Pihkala_2019)</w:t>
        </w:r>
      </w:ins>
      <w:r w:rsidR="001371EA" w:rsidRPr="00C77A89">
        <w:t xml:space="preserve">. </w:t>
      </w:r>
      <w:r w:rsidR="008D4C03" w:rsidRPr="00C77A89">
        <w:t>R</w:t>
      </w:r>
      <w:r w:rsidRPr="00C77A89">
        <w:t xml:space="preserve">eframing a problem as a </w:t>
      </w:r>
      <w:r w:rsidRPr="00C77A89">
        <w:rPr>
          <w:i/>
        </w:rPr>
        <w:t>challenge</w:t>
      </w:r>
      <w:r w:rsidRPr="00C77A89">
        <w:t xml:space="preserve"> can </w:t>
      </w:r>
      <w:r w:rsidR="00775307" w:rsidRPr="00C77A89">
        <w:t xml:space="preserve">illuminate </w:t>
      </w:r>
      <w:r w:rsidRPr="00C77A89">
        <w:t>solution</w:t>
      </w:r>
      <w:r w:rsidR="00F33B74" w:rsidRPr="00C77A89">
        <w:t>s</w:t>
      </w:r>
      <w:ins w:id="3" w:author="Malory Owen" w:date="2019-12-16T17:05:00Z">
        <w:r w:rsidR="003A6D81">
          <w:t xml:space="preserve"> despite</w:t>
        </w:r>
      </w:ins>
      <w:ins w:id="4" w:author="Malory Owen" w:date="2019-12-16T17:06:00Z">
        <w:r w:rsidR="003A6D81">
          <w:t xml:space="preserve"> disheartening information.</w:t>
        </w:r>
      </w:ins>
      <w:del w:id="5" w:author="Malory Owen" w:date="2019-12-16T17:05:00Z">
        <w:r w:rsidRPr="00C77A89" w:rsidDel="003A6D81">
          <w:delText>.</w:delText>
        </w:r>
      </w:del>
      <w:r w:rsidRPr="00C77A89">
        <w:t xml:space="preserve"> For example, human-wildlife conflict</w:t>
      </w:r>
      <w:ins w:id="6" w:author="Malory Owen" w:date="2019-12-16T14:47:00Z">
        <w:r w:rsidR="00A92644">
          <w:t xml:space="preserve"> is a pervasive issue for managers and researc</w:t>
        </w:r>
      </w:ins>
      <w:ins w:id="7" w:author="Malory Owen" w:date="2019-12-16T14:48:00Z">
        <w:r w:rsidR="00A92644">
          <w:t>hers that requires tact and a deep understanding of the relationships between people and wildlife</w:t>
        </w:r>
      </w:ins>
      <w:ins w:id="8" w:author="Malory Owen" w:date="2019-12-16T17:03:00Z">
        <w:r w:rsidR="00C412B0">
          <w:t xml:space="preserve"> (</w:t>
        </w:r>
        <w:r w:rsidR="003A6D81">
          <w:t>Conover</w:t>
        </w:r>
      </w:ins>
      <w:ins w:id="9" w:author="Malory Owen" w:date="2019-12-16T18:57:00Z">
        <w:r w:rsidR="0023652C">
          <w:t>_</w:t>
        </w:r>
      </w:ins>
      <w:ins w:id="10" w:author="Malory Owen" w:date="2019-12-16T17:03:00Z">
        <w:r w:rsidR="003A6D81">
          <w:t>1998)</w:t>
        </w:r>
      </w:ins>
      <w:ins w:id="11" w:author="Malory Owen" w:date="2019-12-16T14:48:00Z">
        <w:r w:rsidR="00A92644">
          <w:t>.</w:t>
        </w:r>
      </w:ins>
      <w:ins w:id="12" w:author="Malory Owen" w:date="2019-12-16T17:05:00Z">
        <w:r w:rsidR="003A6D81">
          <w:t xml:space="preserve"> </w:t>
        </w:r>
      </w:ins>
      <w:del w:id="13" w:author="Malory Owen" w:date="2019-12-16T17:05:00Z">
        <w:r w:rsidRPr="00C77A89" w:rsidDel="003A6D81">
          <w:delText xml:space="preserve"> </w:delText>
        </w:r>
      </w:del>
      <w:ins w:id="14" w:author="Malory Owen" w:date="2019-12-16T17:04:00Z">
        <w:r w:rsidR="003A6D81">
          <w:t xml:space="preserve">Instead of </w:t>
        </w:r>
      </w:ins>
      <w:ins w:id="15" w:author="Malory Owen" w:date="2019-12-16T17:06:00Z">
        <w:r w:rsidR="003A6D81">
          <w:t>defining a</w:t>
        </w:r>
      </w:ins>
      <w:del w:id="16" w:author="Malory Owen" w:date="2019-12-16T17:04:00Z">
        <w:r w:rsidRPr="00C77A89" w:rsidDel="003A6D81">
          <w:delText>between carnivores and the people living near the Ruaha National Park boundary in Tanzania. The</w:delText>
        </w:r>
      </w:del>
      <w:r w:rsidRPr="00C77A89">
        <w:t xml:space="preserve"> </w:t>
      </w:r>
      <w:r w:rsidRPr="003A6D81">
        <w:rPr>
          <w:rPrChange w:id="17" w:author="Malory Owen" w:date="2019-12-16T17:08:00Z">
            <w:rPr>
              <w:i/>
            </w:rPr>
          </w:rPrChange>
        </w:rPr>
        <w:t>problem</w:t>
      </w:r>
      <w:r w:rsidRPr="00C77A89">
        <w:t xml:space="preserve"> </w:t>
      </w:r>
      <w:del w:id="18" w:author="Malory Owen" w:date="2019-12-16T17:06:00Z">
        <w:r w:rsidRPr="00C77A89" w:rsidDel="003A6D81">
          <w:delText>is that 98.5% of people perceive wildlife as a threat to their livestock resulting in increased likelihood for human-wildlife conflic</w:delText>
        </w:r>
      </w:del>
      <w:ins w:id="19" w:author="Malory Owen" w:date="2019-12-16T17:07:00Z">
        <w:r w:rsidR="003A6D81">
          <w:t>as</w:t>
        </w:r>
      </w:ins>
      <w:ins w:id="20" w:author="Malory Owen" w:date="2019-12-16T17:14:00Z">
        <w:r w:rsidR="000F7EC6">
          <w:t>,</w:t>
        </w:r>
      </w:ins>
      <w:ins w:id="21" w:author="Malory Owen" w:date="2019-12-16T17:07:00Z">
        <w:r w:rsidR="003A6D81">
          <w:t xml:space="preserve"> “people and wildlife </w:t>
        </w:r>
      </w:ins>
      <w:ins w:id="22" w:author="Malory Owen" w:date="2019-12-16T17:08:00Z">
        <w:r w:rsidR="003A6D81">
          <w:t xml:space="preserve">are in danger when they </w:t>
        </w:r>
      </w:ins>
      <w:ins w:id="23" w:author="Malory Owen" w:date="2019-12-16T17:07:00Z">
        <w:r w:rsidR="003A6D81">
          <w:t>interact</w:t>
        </w:r>
      </w:ins>
      <w:ins w:id="24" w:author="Malory Owen" w:date="2019-12-16T17:08:00Z">
        <w:r w:rsidR="003A6D81">
          <w:t>”</w:t>
        </w:r>
      </w:ins>
      <w:del w:id="25" w:author="Malory Owen" w:date="2019-12-16T17:06:00Z">
        <w:r w:rsidRPr="00C77A89" w:rsidDel="003A6D81">
          <w:delText>t</w:delText>
        </w:r>
      </w:del>
      <w:r w:rsidR="00A97653" w:rsidRPr="00C77A89">
        <w:t xml:space="preserve"> </w:t>
      </w:r>
      <w:del w:id="26" w:author="Malory Owen" w:date="2019-12-16T17:04:00Z">
        <w:r w:rsidR="00A97653" w:rsidRPr="00C77A89" w:rsidDel="003A6D81">
          <w:fldChar w:fldCharType="begin"/>
        </w:r>
        <w:r w:rsidR="0087350F" w:rsidRPr="003A6D81" w:rsidDel="003A6D81">
          <w:delInstrText xml:space="preserve"> ADDIN EN.CITE &lt;EndNote&gt;&lt;Cite&gt;&lt;Author&gt;Dickman&lt;/Author&gt;&lt;Year&gt;2014&lt;/Year&gt;&lt;RecNum&gt;6046&lt;/RecNum&gt;&lt;DisplayText&gt;(Dickman et al.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delInstrText>
        </w:r>
        <w:r w:rsidR="0087350F" w:rsidRPr="003A6D81" w:rsidDel="003A6D81">
          <w:rPr>
            <w:rFonts w:hint="eastAsia"/>
          </w:rPr>
          <w:delInstrText>‘</w:delInstrText>
        </w:r>
        <w:r w:rsidR="0087350F" w:rsidRPr="003A6D81" w:rsidDel="003A6D81">
          <w:delInstrText>contagious conflict</w:delInstrText>
        </w:r>
        <w:r w:rsidR="0087350F" w:rsidRPr="003A6D81" w:rsidDel="003A6D81">
          <w:rPr>
            <w:rFonts w:hint="eastAsia"/>
          </w:rPr>
          <w:delInstrText>’</w:delInstrText>
        </w:r>
        <w:r w:rsidR="0087350F" w:rsidRPr="003A6D81" w:rsidDel="003A6D81">
          <w:delInstrText>: Multiple factors influence perceived problems with carnivores in Tanzania</w:delInstrText>
        </w:r>
        <w:r w:rsidR="0087350F" w:rsidRPr="003A6D81" w:rsidDel="003A6D81">
          <w:rPr>
            <w:rFonts w:hint="eastAsia"/>
          </w:rPr>
          <w:delInstrText>’</w:delInstrText>
        </w:r>
        <w:r w:rsidR="0087350F" w:rsidRPr="003A6D81" w:rsidDel="003A6D81">
          <w:del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delInstrText>
        </w:r>
        <w:r w:rsidR="00A97653" w:rsidRPr="00C77A89" w:rsidDel="003A6D81">
          <w:fldChar w:fldCharType="separate"/>
        </w:r>
        <w:r w:rsidR="0087350F" w:rsidRPr="003A6D81" w:rsidDel="003A6D81">
          <w:rPr>
            <w:noProof/>
          </w:rPr>
          <w:delText>(Dickman et al. 2014)</w:delText>
        </w:r>
        <w:r w:rsidR="00A97653" w:rsidRPr="00C77A89" w:rsidDel="003A6D81">
          <w:fldChar w:fldCharType="end"/>
        </w:r>
        <w:r w:rsidRPr="00C77A89" w:rsidDel="003A6D81">
          <w:delText xml:space="preserve">. </w:delText>
        </w:r>
      </w:del>
      <w:ins w:id="27" w:author="Malory Owen" w:date="2019-12-16T17:08:00Z">
        <w:r w:rsidR="003A6D81">
          <w:t>r</w:t>
        </w:r>
      </w:ins>
      <w:del w:id="28" w:author="Malory Owen" w:date="2019-12-16T17:08:00Z">
        <w:r w:rsidRPr="00C77A89" w:rsidDel="003A6D81">
          <w:delText>R</w:delText>
        </w:r>
      </w:del>
      <w:r w:rsidRPr="00C77A89">
        <w:t>e-frame</w:t>
      </w:r>
      <w:del w:id="29" w:author="Malory Owen" w:date="2019-12-16T17:08:00Z">
        <w:r w:rsidRPr="00C77A89" w:rsidDel="003A6D81">
          <w:delText>d,</w:delText>
        </w:r>
      </w:del>
      <w:r w:rsidRPr="00C77A89">
        <w:t xml:space="preserve"> the </w:t>
      </w:r>
      <w:ins w:id="30" w:author="Malory Owen" w:date="2019-12-16T17:09:00Z">
        <w:r w:rsidR="003A6D81">
          <w:t xml:space="preserve">issue as a </w:t>
        </w:r>
      </w:ins>
      <w:r w:rsidRPr="00C77A89">
        <w:rPr>
          <w:i/>
        </w:rPr>
        <w:t>challenge</w:t>
      </w:r>
      <w:ins w:id="31" w:author="Malory Owen" w:date="2019-12-16T17:10:00Z">
        <w:r w:rsidR="003A6D81">
          <w:rPr>
            <w:i/>
          </w:rPr>
          <w:t xml:space="preserve"> </w:t>
        </w:r>
        <w:r w:rsidR="003A6D81">
          <w:t>like</w:t>
        </w:r>
      </w:ins>
      <w:ins w:id="32" w:author="Malory Owen" w:date="2019-12-16T17:14:00Z">
        <w:r w:rsidR="000F7EC6">
          <w:t>,</w:t>
        </w:r>
      </w:ins>
      <w:ins w:id="33" w:author="Malory Owen" w:date="2019-12-16T17:10:00Z">
        <w:r w:rsidR="003A6D81">
          <w:t xml:space="preserve"> “</w:t>
        </w:r>
      </w:ins>
      <w:ins w:id="34" w:author="Malory Owen" w:date="2019-12-16T17:13:00Z">
        <w:r w:rsidR="000F7EC6">
          <w:t xml:space="preserve">Our goal is to </w:t>
        </w:r>
      </w:ins>
      <w:ins w:id="35" w:author="Malory Owen" w:date="2019-12-16T17:10:00Z">
        <w:r w:rsidR="003A6D81" w:rsidRPr="00C77A89">
          <w:t xml:space="preserve">improve </w:t>
        </w:r>
      </w:ins>
      <w:ins w:id="36" w:author="Malory Owen" w:date="2019-12-16T17:13:00Z">
        <w:r w:rsidR="003A6D81">
          <w:t>safety</w:t>
        </w:r>
      </w:ins>
      <w:ins w:id="37" w:author="Malory Owen" w:date="2019-12-16T17:10:00Z">
        <w:r w:rsidR="003A6D81" w:rsidRPr="00C77A89">
          <w:t xml:space="preserve"> of wildlife</w:t>
        </w:r>
      </w:ins>
      <w:ins w:id="38" w:author="Malory Owen" w:date="2019-12-16T17:13:00Z">
        <w:r w:rsidR="000F7EC6">
          <w:t xml:space="preserve"> and humans</w:t>
        </w:r>
      </w:ins>
      <w:ins w:id="39" w:author="Malory Owen" w:date="2019-12-16T17:10:00Z">
        <w:r w:rsidR="003A6D81" w:rsidRPr="00C77A89">
          <w:t xml:space="preserve"> in areas with high human-wildlife interactions</w:t>
        </w:r>
      </w:ins>
      <w:ins w:id="40" w:author="Malory Owen" w:date="2019-12-16T17:13:00Z">
        <w:r w:rsidR="000F7EC6">
          <w:t>.”</w:t>
        </w:r>
      </w:ins>
      <w:ins w:id="41" w:author="Malory Owen" w:date="2019-12-16T17:14:00Z">
        <w:r w:rsidR="000F7EC6">
          <w:t xml:space="preserve"> </w:t>
        </w:r>
      </w:ins>
      <w:ins w:id="42" w:author="Malory Owen" w:date="2019-12-16T17:09:00Z">
        <w:r w:rsidR="003A6D81">
          <w:t>A challenge statement is more goal oriented, therefore</w:t>
        </w:r>
      </w:ins>
      <w:ins w:id="43" w:author="Malory Owen" w:date="2019-12-16T17:10:00Z">
        <w:r w:rsidR="003A6D81">
          <w:t xml:space="preserve"> refining communication and action between actors.</w:t>
        </w:r>
      </w:ins>
      <w:r w:rsidRPr="00C77A89">
        <w:t xml:space="preserve"> </w:t>
      </w:r>
      <w:del w:id="44" w:author="Malory Owen" w:date="2019-12-16T17:11:00Z">
        <w:r w:rsidR="00462B81" w:rsidRPr="00C77A89" w:rsidDel="003A6D81">
          <w:delText>is</w:delText>
        </w:r>
        <w:r w:rsidRPr="00C77A89" w:rsidDel="003A6D81">
          <w:delText xml:space="preserve"> to</w:delText>
        </w:r>
      </w:del>
      <w:del w:id="45" w:author="Malory Owen" w:date="2019-12-16T17:10:00Z">
        <w:r w:rsidRPr="00C77A89" w:rsidDel="003A6D81">
          <w:delText xml:space="preserve"> improve perception of wildlife in areas with high human-wildlife </w:delText>
        </w:r>
        <w:r w:rsidR="0036593F" w:rsidRPr="00C77A89" w:rsidDel="003A6D81">
          <w:delText>interactions</w:delText>
        </w:r>
      </w:del>
      <w:del w:id="46" w:author="Malory Owen" w:date="2019-12-16T17:11:00Z">
        <w:r w:rsidRPr="00C77A89" w:rsidDel="003A6D81">
          <w:delText xml:space="preserve">. </w:delText>
        </w:r>
      </w:del>
      <w:ins w:id="47" w:author="Malory Owen" w:date="2019-12-16T17:11:00Z">
        <w:r w:rsidR="003A6D81">
          <w:t xml:space="preserve">This </w:t>
        </w:r>
      </w:ins>
      <w:del w:id="48" w:author="Malory Owen" w:date="2019-12-16T17:11:00Z">
        <w:r w:rsidRPr="00C77A89" w:rsidDel="003A6D81">
          <w:delText xml:space="preserve">It is a </w:delText>
        </w:r>
      </w:del>
      <w:r w:rsidRPr="00C77A89">
        <w:t xml:space="preserve">small change in semantics </w:t>
      </w:r>
      <w:del w:id="49" w:author="Malory Owen" w:date="2019-12-16T17:11:00Z">
        <w:r w:rsidRPr="00C77A89" w:rsidDel="003A6D81">
          <w:delText xml:space="preserve">but </w:delText>
        </w:r>
      </w:del>
      <w:ins w:id="50" w:author="Malory Owen" w:date="2019-12-16T17:11:00Z">
        <w:r w:rsidR="003A6D81">
          <w:t>has</w:t>
        </w:r>
      </w:ins>
      <w:del w:id="51" w:author="Malory Owen" w:date="2019-12-16T17:11:00Z">
        <w:r w:rsidRPr="00C77A89" w:rsidDel="003A6D81">
          <w:delText>a</w:delText>
        </w:r>
      </w:del>
      <w:r w:rsidRPr="00C77A89">
        <w:t xml:space="preserve"> potentially profound </w:t>
      </w:r>
      <w:del w:id="52" w:author="Malory Owen" w:date="2019-12-16T17:11:00Z">
        <w:r w:rsidRPr="00C77A89" w:rsidDel="003A6D81">
          <w:delText xml:space="preserve">change </w:delText>
        </w:r>
      </w:del>
      <w:ins w:id="53" w:author="Malory Owen" w:date="2019-12-16T17:11:00Z">
        <w:r w:rsidR="003A6D81">
          <w:t>implications</w:t>
        </w:r>
        <w:r w:rsidR="003A6D81" w:rsidRPr="00C77A89">
          <w:t xml:space="preserve"> </w:t>
        </w:r>
      </w:ins>
      <w:r w:rsidRPr="00C77A89">
        <w:t xml:space="preserve">in </w:t>
      </w:r>
      <w:r w:rsidR="00B75C95" w:rsidRPr="00C77A89">
        <w:t>social context</w:t>
      </w:r>
      <w:ins w:id="54" w:author="Malory Owen" w:date="2019-12-16T17:11:00Z">
        <w:r w:rsidR="003A6D81">
          <w:t xml:space="preserve"> for stakeholders, managers,</w:t>
        </w:r>
      </w:ins>
      <w:ins w:id="55" w:author="Malory Owen" w:date="2019-12-16T17:12:00Z">
        <w:r w:rsidR="003A6D81">
          <w:t xml:space="preserve"> and</w:t>
        </w:r>
      </w:ins>
      <w:ins w:id="56" w:author="Malory Owen" w:date="2019-12-16T17:11:00Z">
        <w:r w:rsidR="003A6D81">
          <w:t xml:space="preserve"> researchers</w:t>
        </w:r>
      </w:ins>
      <w:ins w:id="57" w:author="Malory Owen" w:date="2019-12-16T17:12:00Z">
        <w:r w:rsidR="003A6D81">
          <w:t>, as it promotes action-based thinking and collaborative work.</w:t>
        </w:r>
      </w:ins>
      <w:ins w:id="58" w:author="Malory Owen" w:date="2019-12-16T17:14:00Z">
        <w:r w:rsidR="000F7EC6">
          <w:t xml:space="preserve"> </w:t>
        </w:r>
      </w:ins>
      <w:del w:id="59" w:author="Malory Owen" w:date="2019-12-16T17:12:00Z">
        <w:r w:rsidRPr="00C77A89" w:rsidDel="003A6D81">
          <w:delText>. The challenge can also include improving experiences for people with wildlife or reducing their losses to wildlife.</w:delText>
        </w:r>
      </w:del>
    </w:p>
    <w:p w14:paraId="3960E51C" w14:textId="4B92EF19" w:rsidR="00BE7376" w:rsidRPr="00C77A89" w:rsidRDefault="00DF1DED">
      <w:pPr>
        <w:pStyle w:val="BodyText"/>
      </w:pPr>
      <w:r w:rsidRPr="00C77A89">
        <w:rPr>
          <w:b/>
        </w:rPr>
        <w:t>2. Describe the scope and extent of the challenge.</w:t>
      </w:r>
      <w:r w:rsidRPr="00C77A89">
        <w:t xml:space="preserve"> Defining the scope of a challenge conceptually and the extent geographically will ensure that potential solutions fit the challenge. Moving across scales is a common issue in ecology</w:t>
      </w:r>
      <w:r w:rsidR="00DC257A" w:rsidRPr="00C77A89">
        <w:t xml:space="preserve"> </w:t>
      </w:r>
      <w:r w:rsidR="00DC257A" w:rsidRPr="00C77A89">
        <w:fldChar w:fldCharType="begin"/>
      </w:r>
      <w:r w:rsidR="0087350F" w:rsidRPr="00C77A89">
        <w:instrText xml:space="preserve"> ADDIN EN.CITE &lt;EndNote&gt;&lt;Cite&gt;&lt;Author&gt;Sandel&lt;/Author&gt;&lt;Year&gt;2015&lt;/Year&gt;&lt;RecNum&gt;3402&lt;/RecNum&gt;&lt;DisplayText&gt;(Sandel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sidR="00DC257A" w:rsidRPr="00C77A89">
        <w:fldChar w:fldCharType="separate"/>
      </w:r>
      <w:r w:rsidR="0087350F" w:rsidRPr="00C77A89">
        <w:rPr>
          <w:noProof/>
        </w:rPr>
        <w:t>(Sandel 2015)</w:t>
      </w:r>
      <w:r w:rsidR="00DC257A" w:rsidRPr="00C77A89">
        <w:fldChar w:fldCharType="end"/>
      </w:r>
      <w:r w:rsidRPr="00C77A89">
        <w:t xml:space="preserve">, and proposing a spatial scale, using common terms, and describing the breadth of the challenge will accelerate interdisciplinary solutions (i.e. the wildlife-human challenge above is ecological </w:t>
      </w:r>
      <w:r w:rsidRPr="000F7EC6">
        <w:rPr>
          <w:i/>
          <w:rPrChange w:id="60" w:author="Malory Owen" w:date="2019-12-16T17:18:00Z">
            <w:rPr/>
          </w:rPrChange>
        </w:rPr>
        <w:t>and</w:t>
      </w:r>
      <w:r w:rsidRPr="00C77A89">
        <w:t xml:space="preserve"> societal). The challenge can be </w:t>
      </w:r>
      <w:del w:id="61" w:author="Malory Owen" w:date="2019-12-16T17:19:00Z">
        <w:r w:rsidRPr="00C77A89" w:rsidDel="000F7EC6">
          <w:delText xml:space="preserve">problematic </w:delText>
        </w:r>
      </w:del>
      <w:ins w:id="62" w:author="Malory Owen" w:date="2019-12-16T17:19:00Z">
        <w:r w:rsidR="000F7EC6">
          <w:t>relevant</w:t>
        </w:r>
        <w:r w:rsidR="000F7EC6" w:rsidRPr="00C77A89">
          <w:t xml:space="preserve"> </w:t>
        </w:r>
        <w:r w:rsidR="000F7EC6">
          <w:t>for</w:t>
        </w:r>
      </w:ins>
      <w:del w:id="63" w:author="Malory Owen" w:date="2019-12-16T17:19:00Z">
        <w:r w:rsidRPr="00C77A89" w:rsidDel="000F7EC6">
          <w:delText>on</w:delText>
        </w:r>
      </w:del>
      <w:r w:rsidRPr="00C77A89">
        <w:t xml:space="preserve"> local, regional, or global </w:t>
      </w:r>
      <w:del w:id="64" w:author="Malory Owen" w:date="2019-12-16T17:27:00Z">
        <w:r w:rsidRPr="00C77A89" w:rsidDel="006C20A9">
          <w:delText>scales</w:delText>
        </w:r>
      </w:del>
      <w:ins w:id="65" w:author="Malory Owen" w:date="2019-12-16T17:27:00Z">
        <w:r w:rsidR="006C20A9">
          <w:t>scopes</w:t>
        </w:r>
      </w:ins>
      <w:r w:rsidRPr="00C77A89">
        <w:t xml:space="preserve">, </w:t>
      </w:r>
      <w:del w:id="66" w:author="Malory Owen" w:date="2019-12-16T17:25:00Z">
        <w:r w:rsidRPr="00C77A89" w:rsidDel="006C20A9">
          <w:delText xml:space="preserve">and </w:delText>
        </w:r>
      </w:del>
      <w:ins w:id="67" w:author="Malory Owen" w:date="2019-12-16T17:25:00Z">
        <w:r w:rsidR="006C20A9">
          <w:t xml:space="preserve">and when we define these </w:t>
        </w:r>
      </w:ins>
      <w:ins w:id="68" w:author="Malory Owen" w:date="2019-12-16T17:27:00Z">
        <w:r w:rsidR="006C20A9">
          <w:t>scopes</w:t>
        </w:r>
      </w:ins>
      <w:ins w:id="69" w:author="Malory Owen" w:date="2019-12-16T17:25:00Z">
        <w:r w:rsidR="006C20A9">
          <w:t xml:space="preserve">, we </w:t>
        </w:r>
      </w:ins>
      <w:ins w:id="70" w:author="Malory Owen" w:date="2019-12-16T17:26:00Z">
        <w:r w:rsidR="006C20A9">
          <w:t>unite different instances of an issue and how they can be similarly addressed</w:t>
        </w:r>
      </w:ins>
      <w:del w:id="71" w:author="Malory Owen" w:date="2019-12-16T17:19:00Z">
        <w:r w:rsidRPr="00C77A89" w:rsidDel="000F7EC6">
          <w:delText>solutions can be needed for each.</w:delText>
        </w:r>
      </w:del>
      <w:ins w:id="72" w:author="Malory Owen" w:date="2019-12-16T17:19:00Z">
        <w:r w:rsidR="000F7EC6">
          <w:t>.</w:t>
        </w:r>
      </w:ins>
      <w:r w:rsidRPr="00C77A89">
        <w:t xml:space="preserve"> </w:t>
      </w:r>
      <w:ins w:id="73" w:author="Malory Owen" w:date="2019-12-16T17:29:00Z">
        <w:r w:rsidR="006C20A9">
          <w:t xml:space="preserve">However, understanding the geographical extent allows us to pinpoint issue differences, as all challenges have unique concerns. </w:t>
        </w:r>
      </w:ins>
      <w:ins w:id="74" w:author="Malory Owen" w:date="2019-12-16T17:28:00Z">
        <w:r w:rsidR="006C20A9">
          <w:t>Our</w:t>
        </w:r>
      </w:ins>
      <w:ins w:id="75" w:author="Malory Owen" w:date="2019-12-16T17:21:00Z">
        <w:r w:rsidR="000F7EC6">
          <w:t xml:space="preserve"> continu</w:t>
        </w:r>
      </w:ins>
      <w:ins w:id="76" w:author="Malory Owen" w:date="2019-12-16T17:28:00Z">
        <w:r w:rsidR="006C20A9">
          <w:t>ing example</w:t>
        </w:r>
      </w:ins>
      <w:ins w:id="77" w:author="Malory Owen" w:date="2019-12-16T17:20:00Z">
        <w:r w:rsidR="000F7EC6">
          <w:t xml:space="preserve"> </w:t>
        </w:r>
      </w:ins>
      <w:ins w:id="78" w:author="Malory Owen" w:date="2019-12-16T17:28:00Z">
        <w:r w:rsidR="006C20A9">
          <w:t>of</w:t>
        </w:r>
      </w:ins>
      <w:ins w:id="79" w:author="Malory Owen" w:date="2019-12-16T17:20:00Z">
        <w:r w:rsidR="000F7EC6">
          <w:t xml:space="preserve"> human-wildlife conflict</w:t>
        </w:r>
      </w:ins>
      <w:del w:id="80" w:author="Malory Owen" w:date="2019-12-16T17:21:00Z">
        <w:r w:rsidRPr="00C77A89" w:rsidDel="000F7EC6">
          <w:delText>Conceptually,</w:delText>
        </w:r>
      </w:del>
      <w:r w:rsidRPr="00C77A89">
        <w:t xml:space="preserve"> </w:t>
      </w:r>
      <w:del w:id="81" w:author="Malory Owen" w:date="2019-12-16T17:28:00Z">
        <w:r w:rsidRPr="00C77A89" w:rsidDel="006C20A9">
          <w:delText xml:space="preserve">the </w:delText>
        </w:r>
      </w:del>
      <w:del w:id="82" w:author="Malory Owen" w:date="2019-12-16T17:21:00Z">
        <w:r w:rsidRPr="00C77A89" w:rsidDel="000F7EC6">
          <w:delText xml:space="preserve">scope </w:delText>
        </w:r>
      </w:del>
      <w:r w:rsidRPr="00C77A89">
        <w:t xml:space="preserve">is </w:t>
      </w:r>
      <w:del w:id="83" w:author="Malory Owen" w:date="2019-12-16T17:27:00Z">
        <w:r w:rsidRPr="00C77A89" w:rsidDel="006C20A9">
          <w:delText xml:space="preserve">broad </w:delText>
        </w:r>
      </w:del>
      <w:ins w:id="84" w:author="Malory Owen" w:date="2019-12-16T17:27:00Z">
        <w:r w:rsidR="006C20A9">
          <w:t>global</w:t>
        </w:r>
        <w:r w:rsidR="006C20A9" w:rsidRPr="00C77A89">
          <w:t xml:space="preserve"> </w:t>
        </w:r>
      </w:ins>
      <w:ins w:id="85" w:author="Malory Owen" w:date="2019-12-16T17:21:00Z">
        <w:r w:rsidR="000F7EC6">
          <w:t xml:space="preserve">scope issue, </w:t>
        </w:r>
      </w:ins>
      <w:del w:id="86" w:author="Malory Owen" w:date="2019-12-16T17:21:00Z">
        <w:r w:rsidRPr="00C77A89" w:rsidDel="000F7EC6">
          <w:delText>in the human-wildlife conflict example</w:delText>
        </w:r>
      </w:del>
      <w:del w:id="87" w:author="Malory Owen" w:date="2019-12-16T17:20:00Z">
        <w:r w:rsidRPr="00C77A89" w:rsidDel="000F7EC6">
          <w:delText xml:space="preserve"> </w:delText>
        </w:r>
      </w:del>
      <w:del w:id="88" w:author="Malory Owen" w:date="2019-12-16T17:28:00Z">
        <w:r w:rsidRPr="00C77A89" w:rsidDel="006C20A9">
          <w:delText>whilst</w:delText>
        </w:r>
      </w:del>
      <w:ins w:id="89" w:author="Malory Owen" w:date="2019-12-16T17:28:00Z">
        <w:r w:rsidR="006C20A9">
          <w:t>but</w:t>
        </w:r>
      </w:ins>
      <w:r w:rsidRPr="00C77A89">
        <w:t xml:space="preserve"> the </w:t>
      </w:r>
      <w:r w:rsidRPr="006C20A9">
        <w:rPr>
          <w:i/>
          <w:rPrChange w:id="90" w:author="Malory Owen" w:date="2019-12-16T17:27:00Z">
            <w:rPr/>
          </w:rPrChange>
        </w:rPr>
        <w:t>extent</w:t>
      </w:r>
      <w:r w:rsidRPr="00C77A89">
        <w:t xml:space="preserve"> is</w:t>
      </w:r>
      <w:ins w:id="91" w:author="Malory Owen" w:date="2019-12-16T17:22:00Z">
        <w:r w:rsidR="000F7EC6">
          <w:t xml:space="preserve"> conflict-specific, </w:t>
        </w:r>
      </w:ins>
      <w:ins w:id="92" w:author="Malory Owen" w:date="2019-12-16T17:34:00Z">
        <w:r w:rsidR="00F77C37">
          <w:t>e.g</w:t>
        </w:r>
      </w:ins>
      <w:ins w:id="93" w:author="Malory Owen" w:date="2019-12-16T17:22:00Z">
        <w:r w:rsidR="000F7EC6">
          <w:t xml:space="preserve">. </w:t>
        </w:r>
      </w:ins>
      <w:ins w:id="94" w:author="Malory Owen" w:date="2019-12-16T17:23:00Z">
        <w:r w:rsidR="000F7EC6">
          <w:t xml:space="preserve">Southern California </w:t>
        </w:r>
        <w:r w:rsidR="006C20A9">
          <w:t>c</w:t>
        </w:r>
        <w:r w:rsidR="000F7EC6">
          <w:t xml:space="preserve">oastlines,  </w:t>
        </w:r>
        <w:r w:rsidR="006C20A9">
          <w:t xml:space="preserve">Tanzanian park boarders, </w:t>
        </w:r>
      </w:ins>
      <w:ins w:id="95" w:author="Malory Owen" w:date="2019-12-16T17:40:00Z">
        <w:r w:rsidR="00F77C37">
          <w:t>Ontarian</w:t>
        </w:r>
      </w:ins>
      <w:ins w:id="96" w:author="Malory Owen" w:date="2019-12-16T17:24:00Z">
        <w:r w:rsidR="006C20A9">
          <w:t xml:space="preserve"> roadways</w:t>
        </w:r>
      </w:ins>
      <w:ins w:id="97" w:author="Malory Owen" w:date="2019-12-16T17:29:00Z">
        <w:r w:rsidR="006C20A9">
          <w:t>, and many more</w:t>
        </w:r>
      </w:ins>
      <w:ins w:id="98" w:author="Malory Owen" w:date="2019-12-16T17:30:00Z">
        <w:r w:rsidR="006C20A9">
          <w:t xml:space="preserve"> </w:t>
        </w:r>
      </w:ins>
      <w:ins w:id="99" w:author="Malory Owen" w:date="2019-12-16T17:24:00Z">
        <w:r w:rsidR="006C20A9">
          <w:t>(</w:t>
        </w:r>
      </w:ins>
      <w:ins w:id="100" w:author="Malory Owen" w:date="2019-12-16T17:38:00Z">
        <w:r w:rsidR="00F77C37">
          <w:t>Schak</w:t>
        </w:r>
      </w:ins>
      <w:ins w:id="101" w:author="Malory Owen" w:date="2019-12-16T23:53:00Z">
        <w:r w:rsidR="003D2546">
          <w:t>n</w:t>
        </w:r>
      </w:ins>
      <w:bookmarkStart w:id="102" w:name="_GoBack"/>
      <w:bookmarkEnd w:id="102"/>
      <w:ins w:id="103" w:author="Malory Owen" w:date="2019-12-16T17:38:00Z">
        <w:r w:rsidR="00F77C37">
          <w:t>er</w:t>
        </w:r>
      </w:ins>
      <w:ins w:id="104" w:author="Malory Owen" w:date="2019-12-16T18:57:00Z">
        <w:r w:rsidR="0023652C">
          <w:t>_</w:t>
        </w:r>
      </w:ins>
      <w:ins w:id="105" w:author="Malory Owen" w:date="2019-12-16T17:38:00Z">
        <w:r w:rsidR="00F77C37">
          <w:t>2019</w:t>
        </w:r>
      </w:ins>
      <w:ins w:id="106" w:author="Malory Owen" w:date="2019-12-16T17:39:00Z">
        <w:r w:rsidR="00F77C37">
          <w:t>, Dickman</w:t>
        </w:r>
      </w:ins>
      <w:ins w:id="107" w:author="Malory Owen" w:date="2019-12-16T18:57:00Z">
        <w:r w:rsidR="0023652C">
          <w:t>_</w:t>
        </w:r>
      </w:ins>
      <w:ins w:id="108" w:author="Malory Owen" w:date="2019-12-16T17:39:00Z">
        <w:r w:rsidR="00F77C37">
          <w:t xml:space="preserve">2014, </w:t>
        </w:r>
      </w:ins>
      <w:ins w:id="109" w:author="Malory Owen" w:date="2019-12-16T18:44:00Z">
        <w:r w:rsidR="00D24290">
          <w:t>Dupuis-</w:t>
        </w:r>
      </w:ins>
      <w:ins w:id="110" w:author="Malory Owen" w:date="2019-12-16T18:45:00Z">
        <w:r w:rsidR="006C665B">
          <w:t>Dés</w:t>
        </w:r>
      </w:ins>
      <w:ins w:id="111" w:author="Malory Owen" w:date="2019-12-16T18:44:00Z">
        <w:r w:rsidR="00D24290">
          <w:t>ormeaux</w:t>
        </w:r>
      </w:ins>
      <w:ins w:id="112" w:author="Malory Owen" w:date="2019-12-16T18:57:00Z">
        <w:r w:rsidR="0023652C">
          <w:t>_</w:t>
        </w:r>
      </w:ins>
      <w:ins w:id="113" w:author="Malory Owen" w:date="2019-12-16T18:44:00Z">
        <w:r w:rsidR="00D24290">
          <w:t>2019</w:t>
        </w:r>
      </w:ins>
      <w:ins w:id="114" w:author="Malory Owen" w:date="2019-12-16T17:24:00Z">
        <w:r w:rsidR="006C20A9">
          <w:t>).</w:t>
        </w:r>
      </w:ins>
      <w:ins w:id="115" w:author="Malory Owen" w:date="2019-12-16T17:23:00Z">
        <w:r w:rsidR="006C20A9">
          <w:t xml:space="preserve"> </w:t>
        </w:r>
      </w:ins>
      <w:del w:id="116" w:author="Malory Owen" w:date="2019-12-16T17:22:00Z">
        <w:r w:rsidRPr="00C77A89" w:rsidDel="000F7EC6">
          <w:delText xml:space="preserve"> </w:delText>
        </w:r>
      </w:del>
      <w:del w:id="117" w:author="Malory Owen" w:date="2019-12-16T17:21:00Z">
        <w:r w:rsidRPr="00C77A89" w:rsidDel="000F7EC6">
          <w:delText xml:space="preserve">primarily </w:delText>
        </w:r>
      </w:del>
      <w:del w:id="118" w:author="Malory Owen" w:date="2019-12-16T17:22:00Z">
        <w:r w:rsidRPr="00C77A89" w:rsidDel="000F7EC6">
          <w:delText xml:space="preserve">local to the area surrounding the Southern border of the Ruaha National Park. </w:delText>
        </w:r>
      </w:del>
      <w:ins w:id="119" w:author="Malory Owen" w:date="2019-12-16T17:32:00Z">
        <w:r w:rsidR="006C20A9">
          <w:t>This is to say, a</w:t>
        </w:r>
      </w:ins>
      <w:del w:id="120" w:author="Malory Owen" w:date="2019-12-16T17:32:00Z">
        <w:r w:rsidRPr="00C77A89" w:rsidDel="006C20A9">
          <w:delText>A</w:delText>
        </w:r>
      </w:del>
      <w:r w:rsidRPr="00C77A89">
        <w:t xml:space="preserve">rticulating scope and </w:t>
      </w:r>
      <w:del w:id="121" w:author="Malory Owen" w:date="2019-12-16T17:30:00Z">
        <w:r w:rsidRPr="00C77A89" w:rsidDel="006C20A9">
          <w:delText xml:space="preserve">scale </w:delText>
        </w:r>
      </w:del>
      <w:ins w:id="122" w:author="Malory Owen" w:date="2019-12-16T17:30:00Z">
        <w:r w:rsidR="006C20A9">
          <w:t>ex</w:t>
        </w:r>
      </w:ins>
      <w:ins w:id="123" w:author="Malory Owen" w:date="2019-12-16T17:31:00Z">
        <w:r w:rsidR="006C20A9">
          <w:t>t</w:t>
        </w:r>
      </w:ins>
      <w:ins w:id="124" w:author="Malory Owen" w:date="2019-12-16T17:30:00Z">
        <w:r w:rsidR="006C20A9">
          <w:t>ent</w:t>
        </w:r>
        <w:r w:rsidR="006C20A9" w:rsidRPr="00C77A89">
          <w:t xml:space="preserve"> </w:t>
        </w:r>
      </w:ins>
      <w:r w:rsidRPr="00C77A89">
        <w:t>informs</w:t>
      </w:r>
      <w:ins w:id="125" w:author="Malory Owen" w:date="2019-12-16T17:30:00Z">
        <w:r w:rsidR="006C20A9">
          <w:t xml:space="preserve"> our</w:t>
        </w:r>
      </w:ins>
      <w:r w:rsidRPr="00C77A89">
        <w:t xml:space="preserve"> assessment of severity</w:t>
      </w:r>
      <w:ins w:id="126" w:author="Malory Owen" w:date="2019-12-16T17:31:00Z">
        <w:r w:rsidR="006C20A9">
          <w:t xml:space="preserve"> and</w:t>
        </w:r>
      </w:ins>
      <w:ins w:id="127" w:author="Malory Owen" w:date="2019-12-16T17:30:00Z">
        <w:r w:rsidR="006C20A9">
          <w:t xml:space="preserve"> </w:t>
        </w:r>
      </w:ins>
      <w:ins w:id="128" w:author="Malory Owen" w:date="2019-12-16T17:31:00Z">
        <w:r w:rsidR="006C20A9">
          <w:t>urgency, but also ide</w:t>
        </w:r>
      </w:ins>
      <w:ins w:id="129" w:author="Malory Owen" w:date="2019-12-16T17:32:00Z">
        <w:r w:rsidR="006C20A9">
          <w:t>ntifies</w:t>
        </w:r>
      </w:ins>
      <w:ins w:id="130" w:author="Malory Owen" w:date="2019-12-16T17:31:00Z">
        <w:r w:rsidR="006C20A9">
          <w:t xml:space="preserve"> interdisciplinary and cross-cultural solutions</w:t>
        </w:r>
      </w:ins>
      <w:r w:rsidRPr="00C77A89">
        <w:t>.</w:t>
      </w:r>
    </w:p>
    <w:p w14:paraId="55423392" w14:textId="0095E91D" w:rsidR="00BE7376" w:rsidRPr="00C77A89" w:rsidRDefault="00DF1DED">
      <w:pPr>
        <w:pStyle w:val="BodyText"/>
      </w:pPr>
      <w:r w:rsidRPr="00C77A89">
        <w:rPr>
          <w:b/>
        </w:rPr>
        <w:t>3. Explicitly link the basic science to management implications and policy.</w:t>
      </w:r>
      <w:r w:rsidRPr="00C77A89">
        <w:t xml:space="preserve"> Perhaps the most facile principle, a simple description and definition of the basic scientific evidence in a study and how it can be reused is a fundamental step in linking science to evidence-based decision making for environmental challenges. In the wildlife-human challenge</w:t>
      </w:r>
      <w:del w:id="131" w:author="Malory Owen" w:date="2019-12-16T18:50:00Z">
        <w:r w:rsidRPr="00C77A89" w:rsidDel="00046BE5">
          <w:delText>,</w:delText>
        </w:r>
      </w:del>
      <w:del w:id="132" w:author="Malory Owen" w:date="2019-12-16T18:49:00Z">
        <w:r w:rsidRPr="00C77A89" w:rsidDel="00046BE5">
          <w:delText xml:space="preserve"> depredation of livestock impacted 61.1% of households in some form, but livestock losses due to disease or theft were actually the most consistent negative drivers of total loss</w:delText>
        </w:r>
        <w:r w:rsidR="005E64F8" w:rsidRPr="00C77A89" w:rsidDel="00046BE5">
          <w:delText xml:space="preserve"> </w:delText>
        </w:r>
        <w:r w:rsidR="005E64F8" w:rsidRPr="00C77A89" w:rsidDel="00046BE5">
          <w:fldChar w:fldCharType="begin"/>
        </w:r>
        <w:r w:rsidR="0087350F" w:rsidRPr="00046BE5" w:rsidDel="00046BE5">
          <w:delInstrText xml:space="preserve"> ADDIN EN.CITE &lt;EndNote&gt;&lt;Cite&gt;&lt;Author&gt;Dickman&lt;/Author&gt;&lt;Year&gt;2014&lt;/Year&gt;&lt;RecNum&gt;6046&lt;/RecNum&gt;&lt;DisplayText&gt;(Dickman et al.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delInstrText>
        </w:r>
        <w:r w:rsidR="0087350F" w:rsidRPr="00046BE5" w:rsidDel="00046BE5">
          <w:rPr>
            <w:rFonts w:hint="eastAsia"/>
          </w:rPr>
          <w:delInstrText>‘</w:delInstrText>
        </w:r>
        <w:r w:rsidR="0087350F" w:rsidRPr="00046BE5" w:rsidDel="00046BE5">
          <w:delInstrText>contagious conflict</w:delInstrText>
        </w:r>
        <w:r w:rsidR="0087350F" w:rsidRPr="00046BE5" w:rsidDel="00046BE5">
          <w:rPr>
            <w:rFonts w:hint="eastAsia"/>
          </w:rPr>
          <w:delInstrText>’</w:delInstrText>
        </w:r>
        <w:r w:rsidR="0087350F" w:rsidRPr="00046BE5" w:rsidDel="00046BE5">
          <w:delInstrText>: Multiple factors influence perceived problems with carnivores in Tanzania</w:delInstrText>
        </w:r>
        <w:r w:rsidR="0087350F" w:rsidRPr="00046BE5" w:rsidDel="00046BE5">
          <w:rPr>
            <w:rFonts w:hint="eastAsia"/>
          </w:rPr>
          <w:delInstrText>’</w:delInstrText>
        </w:r>
        <w:r w:rsidR="0087350F" w:rsidRPr="00046BE5" w:rsidDel="00046BE5">
          <w:del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delInstrText>
        </w:r>
        <w:r w:rsidR="005E64F8" w:rsidRPr="00C77A89" w:rsidDel="00046BE5">
          <w:fldChar w:fldCharType="separate"/>
        </w:r>
        <w:r w:rsidR="0087350F" w:rsidRPr="00046BE5" w:rsidDel="00046BE5">
          <w:rPr>
            <w:noProof/>
          </w:rPr>
          <w:delText>(Dickman et al. 2014)</w:delText>
        </w:r>
        <w:r w:rsidR="005E64F8" w:rsidRPr="00C77A89" w:rsidDel="00046BE5">
          <w:fldChar w:fldCharType="end"/>
        </w:r>
      </w:del>
      <w:ins w:id="133" w:author="Malory Owen" w:date="2019-12-16T18:50:00Z">
        <w:r w:rsidR="00046BE5">
          <w:t>,</w:t>
        </w:r>
      </w:ins>
      <w:del w:id="134" w:author="Malory Owen" w:date="2019-12-16T18:50:00Z">
        <w:r w:rsidRPr="00C77A89" w:rsidDel="00046BE5">
          <w:delText>.</w:delText>
        </w:r>
      </w:del>
      <w:r w:rsidRPr="00C77A89">
        <w:t xml:space="preserve"> </w:t>
      </w:r>
      <w:ins w:id="135" w:author="Malory Owen" w:date="2019-12-16T18:50:00Z">
        <w:r w:rsidR="00046BE5">
          <w:t>p</w:t>
        </w:r>
      </w:ins>
      <w:del w:id="136" w:author="Malory Owen" w:date="2019-12-16T18:50:00Z">
        <w:r w:rsidRPr="00C77A89" w:rsidDel="00046BE5">
          <w:delText>P</w:delText>
        </w:r>
      </w:del>
      <w:r w:rsidRPr="00C77A89">
        <w:t>erception of loss and actual losses</w:t>
      </w:r>
      <w:ins w:id="137" w:author="Malory Owen" w:date="2019-12-16T18:50:00Z">
        <w:r w:rsidR="00046BE5">
          <w:t xml:space="preserve"> are </w:t>
        </w:r>
      </w:ins>
      <w:del w:id="138" w:author="Malory Owen" w:date="2019-12-16T18:50:00Z">
        <w:r w:rsidRPr="00C77A89" w:rsidDel="00046BE5">
          <w:delText xml:space="preserve"> were </w:delText>
        </w:r>
      </w:del>
      <w:r w:rsidRPr="00C77A89">
        <w:t>not necessarily equivalent, and culture</w:t>
      </w:r>
      <w:ins w:id="139" w:author="Malory Owen" w:date="2019-12-16T18:51:00Z">
        <w:r w:rsidR="00046BE5">
          <w:t xml:space="preserve"> (not direct experience)</w:t>
        </w:r>
      </w:ins>
      <w:r w:rsidRPr="00C77A89">
        <w:t xml:space="preserve"> </w:t>
      </w:r>
      <w:del w:id="140" w:author="Malory Owen" w:date="2019-12-16T18:50:00Z">
        <w:r w:rsidRPr="00C77A89" w:rsidDel="00046BE5">
          <w:delText xml:space="preserve">was </w:delText>
        </w:r>
      </w:del>
      <w:ins w:id="141" w:author="Malory Owen" w:date="2019-12-16T18:50:00Z">
        <w:r w:rsidR="00046BE5">
          <w:t>is</w:t>
        </w:r>
        <w:r w:rsidR="00046BE5" w:rsidRPr="00C77A89">
          <w:t xml:space="preserve"> </w:t>
        </w:r>
      </w:ins>
      <w:r w:rsidRPr="00C77A89">
        <w:t>shaping subsequent conflict</w:t>
      </w:r>
      <w:ins w:id="142" w:author="Malory Owen" w:date="2019-12-16T18:50:00Z">
        <w:r w:rsidR="00046BE5">
          <w:t>s</w:t>
        </w:r>
      </w:ins>
      <w:ins w:id="143" w:author="Malory Owen" w:date="2019-12-16T18:51:00Z">
        <w:r w:rsidR="00046BE5">
          <w:t xml:space="preserve"> </w:t>
        </w:r>
      </w:ins>
      <w:del w:id="144" w:author="Malory Owen" w:date="2019-12-16T18:50:00Z">
        <w:r w:rsidRPr="00C77A89" w:rsidDel="00046BE5">
          <w:delText xml:space="preserve">s </w:delText>
        </w:r>
      </w:del>
      <w:del w:id="145" w:author="Malory Owen" w:date="2019-12-16T18:51:00Z">
        <w:r w:rsidRPr="00C77A89" w:rsidDel="00046BE5">
          <w:delText>not direct evidence</w:delText>
        </w:r>
      </w:del>
      <w:ins w:id="146" w:author="Malory Owen" w:date="2019-12-16T18:50:00Z">
        <w:r w:rsidR="00046BE5">
          <w:t>(Dickman</w:t>
        </w:r>
      </w:ins>
      <w:ins w:id="147" w:author="Malory Owen" w:date="2019-12-16T18:58:00Z">
        <w:r w:rsidR="0023652C">
          <w:t>_</w:t>
        </w:r>
      </w:ins>
      <w:ins w:id="148" w:author="Malory Owen" w:date="2019-12-16T18:50:00Z">
        <w:r w:rsidR="00046BE5">
          <w:t>2014)</w:t>
        </w:r>
      </w:ins>
      <w:r w:rsidRPr="00C77A89">
        <w:t xml:space="preserve">. Consequently, a clear </w:t>
      </w:r>
      <w:r w:rsidR="00E90150" w:rsidRPr="00C77A89">
        <w:t xml:space="preserve">and balanced </w:t>
      </w:r>
      <w:r w:rsidRPr="00C77A89">
        <w:t xml:space="preserve">statement of evidence can </w:t>
      </w:r>
      <w:r w:rsidR="00E90150" w:rsidRPr="00C77A89">
        <w:t xml:space="preserve">highlight limitations in the science relative to the social acceptability of a solution </w:t>
      </w:r>
      <w:r w:rsidR="00FD1368" w:rsidRPr="00C77A89">
        <w:fldChar w:fldCharType="begin">
          <w:fldData xml:space="preserve">PEVuZE5vdGU+PENpdGU+PEF1dGhvcj5Cb25lYnJha2U8L0F1dGhvcj48WWVhcj4yMDE4PC9ZZWFy
PjxSZWNOdW0+NjM2NjwvUmVjTnVtPjxEaXNwbGF5VGV4dD4oQm9uZWJyYWtlIGV0IGFsLiAyMDE4
KTwvRGlzcGxheVRleHQ+PHJlY29yZD48cmVjLW51bWJlcj42MzY2PC9yZWMtbnVtYmVyPjxmb3Jl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 </w:instrText>
      </w:r>
      <w:r w:rsidR="0087350F" w:rsidRPr="00C77A89">
        <w:fldChar w:fldCharType="begin">
          <w:fldData xml:space="preserve">PEVuZE5vdGU+PENpdGU+PEF1dGhvcj5Cb25lYnJha2U8L0F1dGhvcj48WWVhcj4yMDE4PC9ZZWFy
PjxSZWNOdW0+NjM2NjwvUmVjTnVtPjxEaXNwbGF5VGV4dD4oQm9uZWJyYWtlIGV0IGFsLiAyMDE4
KTwvRGlzcGxheVRleHQ+PHJlY29yZD48cmVjLW51bWJlcj42MzY2PC9yZWMtbnVtYmVyPjxmb3Jl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EN.CITE.DATA </w:instrText>
      </w:r>
      <w:r w:rsidR="0087350F" w:rsidRPr="00C77A89">
        <w:fldChar w:fldCharType="end"/>
      </w:r>
      <w:r w:rsidR="00FD1368" w:rsidRPr="00C77A89">
        <w:fldChar w:fldCharType="separate"/>
      </w:r>
      <w:r w:rsidR="0087350F" w:rsidRPr="00C77A89">
        <w:rPr>
          <w:noProof/>
        </w:rPr>
        <w:t>(Bonebrake et al. 2018)</w:t>
      </w:r>
      <w:r w:rsidR="00FD1368" w:rsidRPr="00C77A89">
        <w:fldChar w:fldCharType="end"/>
      </w:r>
      <w:r w:rsidRPr="00C77A89">
        <w:t>.</w:t>
      </w:r>
    </w:p>
    <w:p w14:paraId="67C13E0E" w14:textId="50F2F95D" w:rsidR="00BE7376" w:rsidRPr="00C77A89" w:rsidRDefault="00DF1DED">
      <w:pPr>
        <w:pStyle w:val="BodyText"/>
      </w:pPr>
      <w:r w:rsidRPr="00C77A89">
        <w:rPr>
          <w:b/>
        </w:rPr>
        <w:t>4. Propose implications of ignoring this challenge.</w:t>
      </w:r>
      <w:r w:rsidRPr="00C77A89">
        <w:t xml:space="preserve"> A description of the impact a challenge on a system if left unchecked will help clarify the severity of the challenge. The trickle</w:t>
      </w:r>
      <w:r w:rsidR="008A7EE6" w:rsidRPr="00C77A89">
        <w:t>-</w:t>
      </w:r>
      <w:r w:rsidRPr="00C77A89">
        <w:t xml:space="preserve">down effects and indirect implications of the challenge should also be </w:t>
      </w:r>
      <w:r w:rsidRPr="00C77A89">
        <w:lastRenderedPageBreak/>
        <w:t xml:space="preserve">examined. For instance, anti-carnivore sentiment will likely only grow as climate change and pressures to confine pastoral herders makes livestock more difficult to </w:t>
      </w:r>
      <w:r w:rsidR="000A5252" w:rsidRPr="00C77A89">
        <w:t xml:space="preserve">manage </w:t>
      </w:r>
      <w:r w:rsidR="009962CD" w:rsidRPr="00C77A89">
        <w:fldChar w:fldCharType="begin">
          <w:fldData xml:space="preserve">PEVuZE5vdGU+PENpdGU+PEF1dGhvcj5Kb25lczwvQXV0aG9yPjxZZWFyPjIwMDk8L1llYXI+PFJl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</w:fldData>
        </w:fldChar>
      </w:r>
      <w:r w:rsidR="0087350F" w:rsidRPr="00C77A89">
        <w:instrText xml:space="preserve"> ADDIN EN.CITE </w:instrText>
      </w:r>
      <w:r w:rsidR="0087350F" w:rsidRPr="00C77A89">
        <w:fldChar w:fldCharType="begin">
          <w:fldData xml:space="preserve">PEVuZE5vdGU+PENpdGU+PEF1dGhvcj5Kb25lczwvQXV0aG9yPjxZZWFyPjIwMDk8L1llYXI+PFJl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</w:fldData>
        </w:fldChar>
      </w:r>
      <w:r w:rsidR="0087350F" w:rsidRPr="00C77A89">
        <w:instrText xml:space="preserve"> ADDIN EN.CITE.DATA </w:instrText>
      </w:r>
      <w:r w:rsidR="0087350F" w:rsidRPr="00C77A89">
        <w:fldChar w:fldCharType="end"/>
      </w:r>
      <w:r w:rsidR="009962CD" w:rsidRPr="00C77A89">
        <w:fldChar w:fldCharType="separate"/>
      </w:r>
      <w:r w:rsidR="0087350F" w:rsidRPr="00C77A89">
        <w:rPr>
          <w:noProof/>
        </w:rPr>
        <w:t>(Jones and Thornton 2009, Lindsey et al. 2009)</w:t>
      </w:r>
      <w:r w:rsidR="009962CD" w:rsidRPr="00C77A89">
        <w:fldChar w:fldCharType="end"/>
      </w:r>
      <w:r w:rsidRPr="00C77A89">
        <w:t xml:space="preserve">. Many large carnivores are already threatened and endangered, and further anthropogenic pressures on the populations will lead to severe declines in populations including potential extinction of keystone species </w:t>
      </w:r>
      <w:r w:rsidRPr="00C77A89">
        <w:fldChar w:fldCharType="begin">
          <w:fldData xml:space="preserve">PEVuZE5vdGU+PENpdGU+PEF1dGhvcj5Ub3duczwvQXV0aG9yPjxZZWFyPjIwMDk8L1llYXI+PFJl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</w:fldData>
        </w:fldChar>
      </w:r>
      <w:r w:rsidR="0087350F" w:rsidRPr="00C77A89">
        <w:instrText xml:space="preserve"> ADDIN EN.CITE </w:instrText>
      </w:r>
      <w:r w:rsidR="0087350F" w:rsidRPr="00C77A89">
        <w:fldChar w:fldCharType="begin">
          <w:fldData xml:space="preserve">PEVuZE5vdGU+PENpdGU+PEF1dGhvcj5Ub3duczwvQXV0aG9yPjxZZWFyPjIwMDk8L1llYXI+PFJl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</w:fldData>
        </w:fldChar>
      </w:r>
      <w:r w:rsidR="0087350F" w:rsidRPr="00C77A89">
        <w:instrText xml:space="preserve"> ADDIN EN.CITE.DATA </w:instrText>
      </w:r>
      <w:r w:rsidR="0087350F" w:rsidRPr="00C77A89">
        <w:fldChar w:fldCharType="end"/>
      </w:r>
      <w:r w:rsidRPr="00C77A89">
        <w:fldChar w:fldCharType="separate"/>
      </w:r>
      <w:r w:rsidR="0087350F" w:rsidRPr="00C77A89">
        <w:rPr>
          <w:noProof/>
        </w:rPr>
        <w:t>(Bagchi and Mishra 2006, Johnson et al. 2006, Towns et al. 2009)</w:t>
      </w:r>
      <w:r w:rsidRPr="00C77A89">
        <w:fldChar w:fldCharType="end"/>
      </w:r>
      <w:r w:rsidRPr="00C77A89">
        <w:t xml:space="preserve">; but it is often associated with underlying human-human conflict </w:t>
      </w:r>
      <w:r w:rsidR="00596594" w:rsidRPr="00C77A89">
        <w:fldChar w:fldCharType="begin"/>
      </w:r>
      <w:r w:rsidR="0087350F" w:rsidRPr="00C77A89">
        <w:instrText xml:space="preserve"> ADDIN EN.CITE &lt;EndNote&gt;&lt;Cite&gt;&lt;Author&gt;Dickman&lt;/Author&gt;&lt;Year&gt;2010&lt;/Year&gt;&lt;RecNum&gt;6379&lt;/RecNum&gt;&lt;DisplayText&gt;(Dickman 2010)&lt;/DisplayText&gt;&lt;record&gt;&lt;rec-number&gt;6379&lt;/rec-number&gt;&lt;foreign-keys&gt;&lt;key app="EN" db-id="zv9tw0t2n2xfdiet259x2tdh09prp29zrxsv" timestamp="1571268125"&gt;6379&lt;/key&gt;&lt;/foreign-keys&gt;&lt;ref-type name="Journal Article"&gt;17&lt;/ref-type&gt;&lt;contributors&gt;&lt;authors&gt;&lt;author&gt;Dickman, A. J.&lt;/author&gt;&lt;/authors&gt;&lt;/contributors&gt;&lt;titles&gt;&lt;title&gt;Complexities of conflict: the importance of considering social factors for effectively resolving human</w:instrText>
      </w:r>
      <w:r w:rsidR="0087350F" w:rsidRPr="00C77A89">
        <w:rPr>
          <w:rFonts w:hint="cs"/>
        </w:rPr>
        <w:instrText>–</w:instrText>
      </w:r>
      <w:r w:rsidR="0087350F" w:rsidRPr="00C77A89">
        <w:instrText>wildlife conflict&lt;/title&gt;&lt;secondary-title&gt;Animal Conservation&lt;/secondary-title&gt;&lt;/titles&gt;&lt;periodical&gt;&lt;full-title&gt;Animal Conservation&lt;/full-title&gt;&lt;/periodical&gt;&lt;pages&gt;458-466&lt;/pages&gt;&lt;volume&gt;13&lt;/volume&gt;&lt;number&gt;5&lt;/number&gt;&lt;keywords&gt;&lt;keyword&gt;conflict resolution&lt;/keyword&gt;&lt;keyword&gt;human</w:instrText>
      </w:r>
      <w:r w:rsidR="0087350F" w:rsidRPr="00C77A89">
        <w:rPr>
          <w:rFonts w:hint="cs"/>
        </w:rPr>
        <w:instrText>–</w:instrText>
      </w:r>
      <w:r w:rsidR="0087350F" w:rsidRPr="00C77A89">
        <w:instrText>wildlife conflict&lt;/keyword&gt;&lt;keyword&gt;mitigation&lt;/keyword&gt;&lt;keyword&gt;social factors&lt;/keyword&gt;&lt;/keywords&gt;&lt;dates&gt;&lt;year&gt;2010&lt;/year&gt;&lt;pub-dates&gt;&lt;date&gt;2010/10/01&lt;/date&gt;&lt;/pub-dates&gt;&lt;/dates&gt;&lt;publisher&gt;John Wiley &amp;amp; Sons, Ltd (10.1111)&lt;/publisher&gt;&lt;isbn&gt;1367-9430&lt;/isbn&gt;&lt;urls&gt;&lt;related-urls&gt;&lt;url&gt;https://doi.org/10.1111/j.1469-1795.2010.00368.x&lt;/url&gt;&lt;/related-urls&gt;&lt;/urls&gt;&lt;electronic-resource-num&gt;10.1111/j.1469-1795.2010.00368.x&lt;/electronic-resource-num&gt;&lt;access-date&gt;2019/10/16&lt;/access-date&gt;&lt;/record&gt;&lt;/Cite&gt;&lt;/EndNote&gt;</w:instrText>
      </w:r>
      <w:r w:rsidR="00596594" w:rsidRPr="00C77A89">
        <w:fldChar w:fldCharType="separate"/>
      </w:r>
      <w:r w:rsidR="0087350F" w:rsidRPr="00C77A89">
        <w:rPr>
          <w:noProof/>
        </w:rPr>
        <w:t>(Dickman 2010)</w:t>
      </w:r>
      <w:r w:rsidR="00596594" w:rsidRPr="00C77A89">
        <w:fldChar w:fldCharType="end"/>
      </w:r>
      <w:r w:rsidRPr="00C77A89">
        <w:t>.</w:t>
      </w:r>
      <w:r w:rsidR="00CD5340" w:rsidRPr="00C77A89">
        <w:t xml:space="preserve"> Hence, citizens are not only the </w:t>
      </w:r>
      <w:r w:rsidR="00213D25" w:rsidRPr="00C77A89">
        <w:t xml:space="preserve">recipients of scientific knowledge but relevant stakeholders in both the potential knowledge production processes and the consequences </w:t>
      </w:r>
      <w:r w:rsidR="00924D4D" w:rsidRPr="00C77A89">
        <w:t xml:space="preserve">socially and ecologically </w:t>
      </w:r>
      <w:r w:rsidR="00085DEB" w:rsidRPr="00C77A89">
        <w:fldChar w:fldCharType="begin">
          <w:fldData xml:space="preserve">PEVuZE5vdGU+PENpdGU+PEF1dGhvcj5LYXRlczwvQXV0aG9yPjxZZWFyPjIwMDE8L1llYXI+PFJl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</w:fldData>
        </w:fldChar>
      </w:r>
      <w:r w:rsidR="0087350F" w:rsidRPr="00C77A89">
        <w:instrText xml:space="preserve"> ADDIN EN.CITE </w:instrText>
      </w:r>
      <w:r w:rsidR="0087350F" w:rsidRPr="00C77A89">
        <w:fldChar w:fldCharType="begin">
          <w:fldData xml:space="preserve">PEVuZE5vdGU+PENpdGU+PEF1dGhvcj5LYXRlczwvQXV0aG9yPjxZZWFyPjIwMDE8L1llYXI+PFJl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</w:fldData>
        </w:fldChar>
      </w:r>
      <w:r w:rsidR="0087350F" w:rsidRPr="00C77A89">
        <w:instrText xml:space="preserve"> ADDIN EN.CITE.DATA </w:instrText>
      </w:r>
      <w:r w:rsidR="0087350F" w:rsidRPr="00C77A89">
        <w:fldChar w:fldCharType="end"/>
      </w:r>
      <w:r w:rsidR="00085DEB" w:rsidRPr="00C77A89">
        <w:fldChar w:fldCharType="separate"/>
      </w:r>
      <w:r w:rsidR="0087350F" w:rsidRPr="00C77A89">
        <w:rPr>
          <w:noProof/>
        </w:rPr>
        <w:t>(Kates et al. 2001, Fern</w:t>
      </w:r>
      <w:r w:rsidR="0087350F" w:rsidRPr="00C77A89">
        <w:rPr>
          <w:rFonts w:hint="cs"/>
          <w:noProof/>
        </w:rPr>
        <w:t>á</w:t>
      </w:r>
      <w:r w:rsidR="0087350F" w:rsidRPr="00C77A89">
        <w:rPr>
          <w:noProof/>
        </w:rPr>
        <w:t>ndez 2016)</w:t>
      </w:r>
      <w:r w:rsidR="00085DEB" w:rsidRPr="00C77A89">
        <w:fldChar w:fldCharType="end"/>
      </w:r>
      <w:r w:rsidR="00085DEB" w:rsidRPr="00C77A89">
        <w:t xml:space="preserve">. </w:t>
      </w:r>
      <w:r w:rsidR="00525532" w:rsidRPr="00C77A89">
        <w:t xml:space="preserve">Implications should encompass both </w:t>
      </w:r>
      <w:r w:rsidR="005B0082" w:rsidRPr="00C77A89">
        <w:t>the ecology</w:t>
      </w:r>
      <w:r w:rsidR="00525532" w:rsidRPr="00C77A89">
        <w:t xml:space="preserve"> </w:t>
      </w:r>
      <w:r w:rsidR="005B0082" w:rsidRPr="00C77A89">
        <w:t xml:space="preserve">of a system </w:t>
      </w:r>
      <w:r w:rsidR="00525532" w:rsidRPr="00C77A89">
        <w:t xml:space="preserve">and </w:t>
      </w:r>
      <w:r w:rsidR="005B0082" w:rsidRPr="00C77A89">
        <w:t>the people</w:t>
      </w:r>
      <w:r w:rsidR="00525532" w:rsidRPr="00C77A89">
        <w:t>.</w:t>
      </w:r>
    </w:p>
    <w:p w14:paraId="7B768D01" w14:textId="606B6134" w:rsidR="00BE7376" w:rsidRPr="00C77A89" w:rsidRDefault="00DF1DED">
      <w:pPr>
        <w:pStyle w:val="BodyText"/>
      </w:pPr>
      <w:r w:rsidRPr="00C77A89">
        <w:rPr>
          <w:b/>
        </w:rPr>
        <w:t>5. State the direct human needs associated with this challenge.</w:t>
      </w:r>
      <w:r w:rsidRPr="00C77A89">
        <w:t xml:space="preserve"> State the direct needs of humans as part of the process of generating reproducible solutions for environmental challenges. The intrinsic value of the ecosystem is impossible to quantify</w:t>
      </w:r>
      <w:r w:rsidR="005C1B0A" w:rsidRPr="00C77A89">
        <w:t xml:space="preserve"> </w:t>
      </w:r>
      <w:r w:rsidR="005C1B0A" w:rsidRPr="00C77A89">
        <w:fldChar w:fldCharType="begin"/>
      </w:r>
      <w:r w:rsidR="0087350F" w:rsidRPr="00C77A89">
        <w:instrText xml:space="preserve"> ADDIN EN.CITE &lt;EndNote&gt;&lt;Cite&gt;&lt;Author&gt;Davidson&lt;/Author&gt;&lt;Year&gt;2013&lt;/Year&gt;&lt;RecNum&gt;6380&lt;/RecNum&gt;&lt;DisplayText&gt;(Davidson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w:instrText>
      </w:r>
      <w:r w:rsidR="0087350F" w:rsidRPr="00C77A89">
        <w:rPr>
          <w:rFonts w:hint="cs"/>
        </w:rPr>
        <w:instrText>–</w:instrText>
      </w:r>
      <w:r w:rsidR="0087350F" w:rsidRPr="00C77A89">
        <w:instrTex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sidR="005C1B0A" w:rsidRPr="00C77A89">
        <w:fldChar w:fldCharType="separate"/>
      </w:r>
      <w:r w:rsidR="0087350F" w:rsidRPr="00C77A89">
        <w:rPr>
          <w:noProof/>
        </w:rPr>
        <w:t>(Davidson 2013)</w:t>
      </w:r>
      <w:r w:rsidR="005C1B0A" w:rsidRPr="00C77A89">
        <w:fldChar w:fldCharType="end"/>
      </w:r>
      <w:r w:rsidRPr="00C77A89">
        <w:t xml:space="preserve">, but linking the challenge and its solutions to direct human needs makes it less likely to be dismissed. Identifying anthropogenic needs will help a problem solver create a solution that is appropriate for the challenge, and it can also prevent the emergence of new related challenges or pressures on the system in question. This </w:t>
      </w:r>
      <w:r w:rsidR="00B064E1" w:rsidRPr="00C77A89">
        <w:t xml:space="preserve">statement </w:t>
      </w:r>
      <w:r w:rsidRPr="00C77A89">
        <w:t xml:space="preserve">can also include engagement with stakeholders as a mechanism to inform benefits and solutions </w:t>
      </w:r>
      <w:r w:rsidR="00DB6F12" w:rsidRPr="00C77A89">
        <w:fldChar w:fldCharType="begin">
          <w:fldData xml:space="preserve">PEVuZE5vdGU+PENpdGU+PEF1dGhvcj5SZWVkPC9BdXRob3I+PFllYXI+MjAwODwvWWVhcj48UmVj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</w:fldData>
        </w:fldChar>
      </w:r>
      <w:r w:rsidR="0087350F" w:rsidRPr="00C77A89">
        <w:instrText xml:space="preserve"> ADDIN EN.CITE </w:instrText>
      </w:r>
      <w:r w:rsidR="0087350F" w:rsidRPr="00C77A89">
        <w:fldChar w:fldCharType="begin">
          <w:fldData xml:space="preserve">PEVuZE5vdGU+PENpdGU+PEF1dGhvcj5SZWVkPC9BdXRob3I+PFllYXI+MjAwODwvWWVhcj48UmVj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</w:fldData>
        </w:fldChar>
      </w:r>
      <w:r w:rsidR="0087350F" w:rsidRPr="00C77A89">
        <w:instrText xml:space="preserve"> ADDIN EN.CITE.DATA </w:instrText>
      </w:r>
      <w:r w:rsidR="0087350F" w:rsidRPr="00C77A89">
        <w:fldChar w:fldCharType="end"/>
      </w:r>
      <w:r w:rsidR="00DB6F12" w:rsidRPr="00C77A89">
        <w:fldChar w:fldCharType="separate"/>
      </w:r>
      <w:r w:rsidR="0087350F" w:rsidRPr="00C77A89">
        <w:rPr>
          <w:noProof/>
        </w:rPr>
        <w:t>(Reed 2008, Colvin et al. 2016)</w:t>
      </w:r>
      <w:r w:rsidR="00DB6F12" w:rsidRPr="00C77A89">
        <w:fldChar w:fldCharType="end"/>
      </w:r>
      <w:r w:rsidRPr="00C77A89">
        <w:t>. Benefits to stakeholders can include cultural ecosystem services and these will in turn further sustainable local planning and more directed science</w:t>
      </w:r>
      <w:r w:rsidR="002909DE" w:rsidRPr="00C77A89">
        <w:t xml:space="preserve"> </w:t>
      </w:r>
      <w:r w:rsidR="002909DE" w:rsidRPr="00C77A89">
        <w:fldChar w:fldCharType="begin"/>
      </w:r>
      <w:r w:rsidR="0087350F" w:rsidRPr="00C77A89">
        <w:instrText xml:space="preserve"> ADDIN EN.CITE &lt;EndNote&gt;&lt;Cite&gt;&lt;Author&gt;Tew&lt;/Author&gt;&lt;Year&gt;2019&lt;/Year&gt;&lt;RecNum&gt;6242&lt;/RecNum&gt;&lt;DisplayText&gt;(Tew et al.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sidR="002909DE" w:rsidRPr="00C77A89">
        <w:fldChar w:fldCharType="separate"/>
      </w:r>
      <w:r w:rsidR="0087350F" w:rsidRPr="00C77A89">
        <w:rPr>
          <w:noProof/>
        </w:rPr>
        <w:t>(Tew et al. 2019)</w:t>
      </w:r>
      <w:r w:rsidR="002909DE" w:rsidRPr="00C77A89">
        <w:fldChar w:fldCharType="end"/>
      </w:r>
      <w:r w:rsidRPr="00C77A89">
        <w:t>.</w:t>
      </w:r>
      <w:r w:rsidR="007D3A1B" w:rsidRPr="00C77A89">
        <w:t xml:space="preserve"> The science-practice connection is not </w:t>
      </w:r>
      <w:r w:rsidR="00165C8D" w:rsidRPr="00C77A89">
        <w:t xml:space="preserve">that </w:t>
      </w:r>
      <w:r w:rsidR="007D3A1B" w:rsidRPr="00C77A89">
        <w:t xml:space="preserve">simple </w:t>
      </w:r>
      <w:r w:rsidR="0092491A" w:rsidRPr="00C77A89">
        <w:fldChar w:fldCharType="begin"/>
      </w:r>
      <w:r w:rsidR="0087350F" w:rsidRPr="00C77A89">
        <w:instrText xml:space="preserve"> ADDIN EN.CITE &lt;EndNote&gt;&lt;Cite&gt;&lt;Author&gt;Regeer&lt;/Author&gt;&lt;Year&gt;2009&lt;/Year&gt;&lt;RecNum&gt;6398&lt;/RecNum&gt;&lt;DisplayText&gt;(Regeer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sidR="0092491A" w:rsidRPr="00C77A89">
        <w:fldChar w:fldCharType="separate"/>
      </w:r>
      <w:r w:rsidR="0087350F" w:rsidRPr="00C77A89">
        <w:rPr>
          <w:noProof/>
        </w:rPr>
        <w:t>(Regeer et al. 2009)</w:t>
      </w:r>
      <w:r w:rsidR="0092491A" w:rsidRPr="00C77A89">
        <w:fldChar w:fldCharType="end"/>
      </w:r>
      <w:r w:rsidR="0092491A" w:rsidRPr="00C77A89">
        <w:t xml:space="preserve"> but articulating human needs in an</w:t>
      </w:r>
      <w:r w:rsidR="008D2D36" w:rsidRPr="00C77A89">
        <w:t>y</w:t>
      </w:r>
      <w:r w:rsidR="0092491A" w:rsidRPr="00C77A89">
        <w:t xml:space="preserve"> ecological system will go a long way to more acceptable science and collaboration.</w:t>
      </w:r>
    </w:p>
    <w:p w14:paraId="0E0C4B1D" w14:textId="0D5C484A" w:rsidR="00BE7376" w:rsidRPr="00C77A89" w:rsidRDefault="00DF1DED">
      <w:pPr>
        <w:pStyle w:val="BodyText"/>
      </w:pPr>
      <w:r w:rsidRPr="00C77A89">
        <w:rPr>
          <w:b/>
        </w:rPr>
        <w:t>6. List at least one limitation of the study and explain.</w:t>
      </w:r>
      <w:r w:rsidRPr="00C77A89">
        <w:t xml:space="preserve"> There is no perfect experiment </w:t>
      </w:r>
      <w:r w:rsidR="00BD0525" w:rsidRPr="00C77A89">
        <w:fldChar w:fldCharType="begin"/>
      </w:r>
      <w:r w:rsidR="0087350F" w:rsidRPr="00C77A89">
        <w:instrText xml:space="preserve"> ADDIN EN.CITE &lt;EndNote&gt;&lt;Cite&gt;&lt;Author&gt;Ruxton&lt;/Author&gt;&lt;Year&gt;2018&lt;/Year&gt;&lt;RecNum&gt;6381&lt;/RecNum&gt;&lt;DisplayText&gt;(Ruxton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Press.&lt;/publisher&gt;&lt;urls&gt;&lt;/urls&gt;&lt;/record&gt;&lt;/Cite&gt;&lt;/EndNote&gt;</w:instrText>
      </w:r>
      <w:r w:rsidR="00BD0525" w:rsidRPr="00C77A89">
        <w:fldChar w:fldCharType="separate"/>
      </w:r>
      <w:r w:rsidR="0087350F" w:rsidRPr="00C77A89">
        <w:rPr>
          <w:noProof/>
        </w:rPr>
        <w:t>(Ruxton 2018)</w:t>
      </w:r>
      <w:r w:rsidR="00BD0525" w:rsidRPr="00C77A89">
        <w:fldChar w:fldCharType="end"/>
      </w:r>
      <w:r w:rsidR="00BD0525" w:rsidRPr="00C77A89">
        <w:t xml:space="preserve"> </w:t>
      </w:r>
      <w:r w:rsidRPr="00C77A89">
        <w:t>or synthesis</w:t>
      </w:r>
      <w:r w:rsidR="00BD0525" w:rsidRPr="00C77A89">
        <w:t xml:space="preserve"> </w:t>
      </w:r>
      <w:r w:rsidR="00BD0525" w:rsidRPr="00C77A89">
        <w:fldChar w:fldCharType="begin"/>
      </w:r>
      <w:r w:rsidR="0087350F" w:rsidRPr="00C77A89">
        <w:instrText xml:space="preserve"> ADDIN EN.CITE &lt;EndNote&gt;&lt;Cite&gt;&lt;Author&gt;Kotiaho&lt;/Author&gt;&lt;Year&gt;2002&lt;/Year&gt;&lt;RecNum&gt;1806&lt;/RecNum&gt;&lt;DisplayText&gt;(Kotiaho and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criteria&lt;/keyword&gt;&lt;/keywords&gt;&lt;dates&gt;&lt;year&gt;2002&lt;/year&gt;&lt;/dates&gt;&lt;urls&gt;&lt;/urls&gt;&lt;/record&gt;&lt;/Cite&gt;&lt;/EndNote&gt;</w:instrText>
      </w:r>
      <w:r w:rsidR="00BD0525" w:rsidRPr="00C77A89">
        <w:fldChar w:fldCharType="separate"/>
      </w:r>
      <w:r w:rsidR="0087350F" w:rsidRPr="00C77A89">
        <w:rPr>
          <w:noProof/>
        </w:rPr>
        <w:t>(Kotiaho and Tomkins 2002)</w:t>
      </w:r>
      <w:r w:rsidR="00BD0525" w:rsidRPr="00C77A89">
        <w:fldChar w:fldCharType="end"/>
      </w:r>
      <w:r w:rsidRPr="00C77A89">
        <w:t xml:space="preserve">. Critically reading the study associated with the challenge can mean the difference between success and failure of a </w:t>
      </w:r>
      <w:r w:rsidR="008D2D36" w:rsidRPr="00C77A89">
        <w:t xml:space="preserve">derived </w:t>
      </w:r>
      <w:r w:rsidRPr="00C77A89">
        <w:t xml:space="preserve">management solution that otherwise follows all other principles presented here. A clear analysis of causation and correlation can help avoid a fatal misstep and ensures effective framing of expected outcomes with an environmental intervention for conservationists. This is not to say that interventions </w:t>
      </w:r>
      <w:r w:rsidR="00B34221" w:rsidRPr="00C77A89">
        <w:t xml:space="preserve">must </w:t>
      </w:r>
      <w:r w:rsidRPr="00C77A89">
        <w:t xml:space="preserve">always be cause-effect studies or that decisions cannot be made with compelling preliminary evidence or </w:t>
      </w:r>
      <w:proofErr w:type="spellStart"/>
      <w:r w:rsidRPr="00C77A89">
        <w:t>mensurative</w:t>
      </w:r>
      <w:proofErr w:type="spellEnd"/>
      <w:r w:rsidRPr="00C77A89">
        <w:t xml:space="preserve"> data. We are simply proposing that a statement of the relative strength of evidence and gaps in the research provides a future direction for additional research and for implementation.</w:t>
      </w:r>
    </w:p>
    <w:p w14:paraId="08AA52CF" w14:textId="20B5C988" w:rsidR="00BE7376" w:rsidRPr="00C77A89" w:rsidRDefault="00DF1DED">
      <w:pPr>
        <w:pStyle w:val="BodyText"/>
      </w:pPr>
      <w:r w:rsidRPr="00C77A89">
        <w:rPr>
          <w:b/>
        </w:rPr>
        <w:t>7. Explore the benefits of minimal intervention for stakeholders.</w:t>
      </w:r>
      <w:r w:rsidRPr="00C77A89">
        <w:t xml:space="preserve"> Resources are limiting, and at times, the business-as-usual model can provide a guide to intervention for some environmental management challenges </w:t>
      </w:r>
      <w:r w:rsidR="000762C8" w:rsidRPr="00C77A89">
        <w:fldChar w:fldCharType="begin">
          <w:fldData xml:space="preserve">PEVuZE5vdGU+PENpdGU+PEF1dGhvcj5GZXJndXNvbjwvQXV0aG9yPjxZZWFyPjIwMTU8L1llYXI+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</w:fldData>
        </w:fldChar>
      </w:r>
      <w:r w:rsidR="0087350F" w:rsidRPr="00C77A89">
        <w:instrText xml:space="preserve"> ADDIN EN.CITE </w:instrText>
      </w:r>
      <w:r w:rsidR="0087350F" w:rsidRPr="00C77A89">
        <w:fldChar w:fldCharType="begin">
          <w:fldData xml:space="preserve">PEVuZE5vdGU+PENpdGU+PEF1dGhvcj5GZXJndXNvbjwvQXV0aG9yPjxZZWFyPjIwMTU8L1llYXI+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</w:fldData>
        </w:fldChar>
      </w:r>
      <w:r w:rsidR="0087350F" w:rsidRPr="00C77A89">
        <w:instrText xml:space="preserve"> ADDIN EN.CITE.DATA </w:instrText>
      </w:r>
      <w:r w:rsidR="0087350F" w:rsidRPr="00C77A89">
        <w:fldChar w:fldCharType="end"/>
      </w:r>
      <w:r w:rsidR="000762C8" w:rsidRPr="00C77A89">
        <w:fldChar w:fldCharType="separate"/>
      </w:r>
      <w:r w:rsidR="0087350F" w:rsidRPr="00C77A89">
        <w:rPr>
          <w:noProof/>
        </w:rPr>
        <w:t>(Ferguson 2015, Mosnier et al. 2017)</w:t>
      </w:r>
      <w:r w:rsidR="000762C8" w:rsidRPr="00C77A89">
        <w:fldChar w:fldCharType="end"/>
      </w:r>
      <w:r w:rsidRPr="00C77A89">
        <w:t xml:space="preserve">. At the minimum, exploration of a hope-for-the-best strategy or minimal intervention is critical because of costs. Business-as-usual models can also provide an economic mechanism to value ecosystems services </w:t>
      </w:r>
      <w:r w:rsidR="00085ED3" w:rsidRPr="00C77A89">
        <w:fldChar w:fldCharType="begin">
          <w:fldData xml:space="preserve">PEVuZE5vdGU+PENpdGU+PEF1dGhvcj5GdTwvQXV0aG9yPjxZZWFyPjIwMTg8L1llYXI+PFJlY051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</w:fldData>
        </w:fldChar>
      </w:r>
      <w:r w:rsidR="0087350F" w:rsidRPr="00C77A89">
        <w:instrText xml:space="preserve"> ADDIN EN.CITE </w:instrText>
      </w:r>
      <w:r w:rsidR="0087350F" w:rsidRPr="00C77A89">
        <w:fldChar w:fldCharType="begin">
          <w:fldData xml:space="preserve">PEVuZE5vdGU+PENpdGU+PEF1dGhvcj5GdTwvQXV0aG9yPjxZZWFyPjIwMTg8L1llYXI+PFJlY051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</w:fldData>
        </w:fldChar>
      </w:r>
      <w:r w:rsidR="0087350F" w:rsidRPr="00C77A89">
        <w:instrText xml:space="preserve"> ADDIN EN.CITE.DATA </w:instrText>
      </w:r>
      <w:r w:rsidR="0087350F" w:rsidRPr="00C77A89">
        <w:fldChar w:fldCharType="end"/>
      </w:r>
      <w:r w:rsidR="00085ED3" w:rsidRPr="00C77A89">
        <w:fldChar w:fldCharType="separate"/>
      </w:r>
      <w:r w:rsidR="0087350F" w:rsidRPr="00C77A89">
        <w:rPr>
          <w:noProof/>
        </w:rPr>
        <w:t>(Fu et al. 2018, Karttunen et al. 2018)</w:t>
      </w:r>
      <w:r w:rsidR="00085ED3" w:rsidRPr="00C77A89">
        <w:fldChar w:fldCharType="end"/>
      </w:r>
      <w:r w:rsidRPr="00C77A89">
        <w:t xml:space="preserve">, and whilst this is not without debate, this can expand the breadth of stakeholders and potential investors in a solution for a particular </w:t>
      </w:r>
      <w:r w:rsidRPr="00C77A89">
        <w:lastRenderedPageBreak/>
        <w:t xml:space="preserve">challenge. A </w:t>
      </w:r>
      <w:proofErr w:type="gramStart"/>
      <w:r w:rsidRPr="00C77A89">
        <w:t>best and worst case</w:t>
      </w:r>
      <w:proofErr w:type="gramEnd"/>
      <w:r w:rsidRPr="00C77A89">
        <w:t xml:space="preserve"> scenario analysis is also </w:t>
      </w:r>
      <w:del w:id="149" w:author="Malory Owen" w:date="2019-12-16T18:54:00Z">
        <w:r w:rsidRPr="00C77A89" w:rsidDel="00046BE5">
          <w:delText xml:space="preserve">likely </w:delText>
        </w:r>
      </w:del>
      <w:r w:rsidRPr="00C77A89">
        <w:t>a frequent need for many environmental challenges because of inertia in the socio-political structures that we use to manage people and resources.</w:t>
      </w:r>
    </w:p>
    <w:p w14:paraId="09377651" w14:textId="3A2B68A6" w:rsidR="00BE7376" w:rsidRPr="00C77A89" w:rsidRDefault="00DF1DED">
      <w:pPr>
        <w:pStyle w:val="BodyText"/>
      </w:pPr>
      <w:r w:rsidRPr="00C77A89">
        <w:rPr>
          <w:b/>
        </w:rPr>
        <w:t>8. List the tools applied to this challenge.</w:t>
      </w:r>
      <w:r w:rsidRPr="00C77A89">
        <w:t xml:space="preserve"> In an environmental management challenge case study, there is typically at least one primary tool that the researchers used to explore a challenge, but there are many tools such as meta-analyses </w:t>
      </w:r>
      <w:r w:rsidR="00D56991" w:rsidRPr="00C77A89">
        <w:fldChar w:fldCharType="begin"/>
      </w:r>
      <w:r w:rsidR="0087350F" w:rsidRPr="00C77A89">
        <w:instrText xml:space="preserve"> ADDIN EN.CITE &lt;EndNote&gt;&lt;Cite&gt;&lt;Author&gt;Busch&lt;/Author&gt;&lt;Year&gt;2017&lt;/Year&gt;&lt;RecNum&gt;6385&lt;/RecNum&gt;&lt;DisplayText&gt;(Busch and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sidR="00D56991" w:rsidRPr="00C77A89">
        <w:fldChar w:fldCharType="separate"/>
      </w:r>
      <w:r w:rsidR="0087350F" w:rsidRPr="00C77A89">
        <w:rPr>
          <w:noProof/>
        </w:rPr>
        <w:t>(Busch and Ferretti-Gallon 2017)</w:t>
      </w:r>
      <w:r w:rsidR="00D56991" w:rsidRPr="00C77A89">
        <w:fldChar w:fldCharType="end"/>
      </w:r>
      <w:r w:rsidRPr="00C77A89">
        <w:t>, big data</w:t>
      </w:r>
      <w:r w:rsidR="00D56991" w:rsidRPr="00C77A89">
        <w:t xml:space="preserve"> </w:t>
      </w:r>
      <w:r w:rsidR="00D56991" w:rsidRPr="00C77A89">
        <w:fldChar w:fldCharType="begin"/>
      </w:r>
      <w:r w:rsidR="0087350F" w:rsidRPr="00C77A89">
        <w:instrText xml:space="preserve"> ADDIN EN.CITE &lt;EndNote&gt;&lt;Cite&gt;&lt;Author&gt;Hampton&lt;/Author&gt;&lt;Year&gt;2013&lt;/Year&gt;&lt;RecNum&gt;2186&lt;/RecNum&gt;&lt;DisplayText&gt;(Hampton et al.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2050&lt;/keyword&gt;&lt;/keywords&gt;&lt;dates&gt;&lt;year&gt;2013&lt;/year&gt;&lt;/dates&gt;&lt;urls&gt;&lt;/urls&gt;&lt;/record&gt;&lt;/Cite&gt;&lt;/EndNote&gt;</w:instrText>
      </w:r>
      <w:r w:rsidR="00D56991" w:rsidRPr="00C77A89">
        <w:fldChar w:fldCharType="separate"/>
      </w:r>
      <w:r w:rsidR="0087350F" w:rsidRPr="00C77A89">
        <w:rPr>
          <w:noProof/>
        </w:rPr>
        <w:t>(Hampton et al. 2013)</w:t>
      </w:r>
      <w:r w:rsidR="00D56991" w:rsidRPr="00C77A89">
        <w:fldChar w:fldCharType="end"/>
      </w:r>
      <w:r w:rsidRPr="00C77A89">
        <w:t xml:space="preserve">, mapping </w:t>
      </w:r>
      <w:r w:rsidR="00D56991" w:rsidRPr="00C77A89">
        <w:fldChar w:fldCharType="begin"/>
      </w:r>
      <w:r w:rsidR="0087350F" w:rsidRPr="00C77A89">
        <w:instrText xml:space="preserve"> ADDIN EN.CITE &lt;EndNote&gt;&lt;Cite&gt;&lt;Author&gt;Halpern&lt;/Author&gt;&lt;Year&gt;2008&lt;/Year&gt;&lt;RecNum&gt;6386&lt;/RecNum&gt;&lt;DisplayText&gt;(Halpern et al.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sidR="00D56991" w:rsidRPr="00C77A89">
        <w:fldChar w:fldCharType="separate"/>
      </w:r>
      <w:r w:rsidR="0087350F" w:rsidRPr="00C77A89">
        <w:rPr>
          <w:noProof/>
        </w:rPr>
        <w:t>(Halpern et al. 2008)</w:t>
      </w:r>
      <w:r w:rsidR="00D56991" w:rsidRPr="00C77A89">
        <w:fldChar w:fldCharType="end"/>
      </w:r>
      <w:r w:rsidR="00914FCD" w:rsidRPr="00C77A89">
        <w:t xml:space="preserve">, modelling </w:t>
      </w:r>
      <w:r w:rsidR="00914FCD" w:rsidRPr="00C77A89">
        <w:fldChar w:fldCharType="begin"/>
      </w:r>
      <w:r w:rsidR="0087350F" w:rsidRPr="00C77A89">
        <w:instrText xml:space="preserve"> ADDIN EN.CITE &lt;EndNote&gt;&lt;Cite&gt;&lt;Author&gt;Vogt&lt;/Author&gt;&lt;Year&gt;2017&lt;/Year&gt;&lt;RecNum&gt;6387&lt;/RecNum&gt;&lt;DisplayText&gt;(Vogt et al.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urls&gt;&lt;electronic-resource-num&gt;10.1139/cjfas-2016-0520&lt;/electronic-resource-num&gt;&lt;/record&gt;&lt;/Cite&gt;&lt;/EndNote&gt;</w:instrText>
      </w:r>
      <w:r w:rsidR="00914FCD" w:rsidRPr="00C77A89">
        <w:fldChar w:fldCharType="separate"/>
      </w:r>
      <w:r w:rsidR="0087350F" w:rsidRPr="00C77A89">
        <w:rPr>
          <w:noProof/>
        </w:rPr>
        <w:t>(Vogt et al. 2017)</w:t>
      </w:r>
      <w:r w:rsidR="00914FCD" w:rsidRPr="00C77A89">
        <w:fldChar w:fldCharType="end"/>
      </w:r>
      <w:r w:rsidRPr="00C77A89">
        <w:t>, citizen science</w:t>
      </w:r>
      <w:r w:rsidR="00A11611" w:rsidRPr="00C77A89">
        <w:t xml:space="preserve"> </w:t>
      </w:r>
      <w:r w:rsidR="00A11611" w:rsidRPr="00C77A89">
        <w:fldChar w:fldCharType="begin"/>
      </w:r>
      <w:r w:rsidR="0087350F" w:rsidRPr="00C77A89">
        <w:instrText xml:space="preserve"> ADDIN EN.CITE &lt;EndNote&gt;&lt;Cite&gt;&lt;Author&gt;Burkle&lt;/Author&gt;&lt;Year&gt;2013&lt;/Year&gt;&lt;RecNum&gt;6388&lt;/RecNum&gt;&lt;DisplayText&gt;(Burkle et al.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sidR="00A11611" w:rsidRPr="00C77A89">
        <w:fldChar w:fldCharType="separate"/>
      </w:r>
      <w:r w:rsidR="0087350F" w:rsidRPr="00C77A89">
        <w:rPr>
          <w:noProof/>
        </w:rPr>
        <w:t>(Burkle et al. 2013)</w:t>
      </w:r>
      <w:r w:rsidR="00A11611" w:rsidRPr="00C77A89">
        <w:fldChar w:fldCharType="end"/>
      </w:r>
      <w:r w:rsidRPr="00C77A89">
        <w:t>, and team science</w:t>
      </w:r>
      <w:r w:rsidR="00914FCD" w:rsidRPr="00C77A89">
        <w:t xml:space="preserve"> </w:t>
      </w:r>
      <w:r w:rsidR="00914FCD" w:rsidRPr="00C77A89">
        <w:fldChar w:fldCharType="begin"/>
      </w:r>
      <w:r w:rsidR="0087350F" w:rsidRPr="00C77A89">
        <w:instrText xml:space="preserve"> ADDIN EN.CITE &lt;EndNote&gt;&lt;Cite&gt;&lt;Author&gt;Nielsen&lt;/Author&gt;&lt;Year&gt;2017&lt;/Year&gt;&lt;RecNum&gt;5996&lt;/RecNum&gt;&lt;DisplayText&gt;(Nielsen et al.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w:instrText>
      </w:r>
      <w:r w:rsidR="0087350F" w:rsidRPr="00C77A89">
        <w:rPr>
          <w:rFonts w:hint="cs"/>
        </w:rPr>
        <w:instrText>ø</w:instrText>
      </w:r>
      <w:r w:rsidR="0087350F" w:rsidRPr="00C77A89">
        <w:instrText>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sidR="00914FCD" w:rsidRPr="00C77A89">
        <w:fldChar w:fldCharType="separate"/>
      </w:r>
      <w:r w:rsidR="0087350F" w:rsidRPr="00C77A89">
        <w:rPr>
          <w:noProof/>
        </w:rPr>
        <w:t>(Nielsen et al. 2017)</w:t>
      </w:r>
      <w:r w:rsidR="00914FCD" w:rsidRPr="00C77A89">
        <w:fldChar w:fldCharType="end"/>
      </w:r>
      <w:r w:rsidRPr="00C77A89">
        <w:t>. The tools in basic biology and ecology relevant to environmental management can be reproducible if, at least conceptually, they can be replicated in another system or applied to similar challenge – i.e.</w:t>
      </w:r>
      <w:r w:rsidR="004B0DB0" w:rsidRPr="00C77A89">
        <w:t xml:space="preserve"> </w:t>
      </w:r>
      <w:r w:rsidRPr="00C77A89">
        <w:t xml:space="preserve">citizen science as a means to collect environmental data </w:t>
      </w:r>
      <w:r w:rsidR="00914FCD" w:rsidRPr="00C77A89">
        <w:fldChar w:fldCharType="begin">
          <w:fldData xml:space="preserve">PEVuZE5vdGU+PENpdGU+PEF1dGhvcj5NY0tpbmxleTwvQXV0aG9yPjxZZWFyPjIwMTc8L1llYXI+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</w:fldData>
        </w:fldChar>
      </w:r>
      <w:r w:rsidR="0087350F" w:rsidRPr="00C77A89">
        <w:instrText xml:space="preserve"> ADDIN EN.CITE </w:instrText>
      </w:r>
      <w:r w:rsidR="0087350F" w:rsidRPr="00C77A89">
        <w:fldChar w:fldCharType="begin">
          <w:fldData xml:space="preserve">PEVuZE5vdGU+PENpdGU+PEF1dGhvcj5NY0tpbmxleTwvQXV0aG9yPjxZZWFyPjIwMTc8L1llYXI+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</w:fldData>
        </w:fldChar>
      </w:r>
      <w:r w:rsidR="0087350F" w:rsidRPr="00C77A89">
        <w:instrText xml:space="preserve"> ADDIN EN.CITE.DATA </w:instrText>
      </w:r>
      <w:r w:rsidR="0087350F" w:rsidRPr="00C77A89">
        <w:fldChar w:fldCharType="end"/>
      </w:r>
      <w:r w:rsidR="00914FCD" w:rsidRPr="00C77A89">
        <w:fldChar w:fldCharType="separate"/>
      </w:r>
      <w:r w:rsidR="0087350F" w:rsidRPr="00C77A89">
        <w:rPr>
          <w:noProof/>
        </w:rPr>
        <w:t>(McKinley et al. 2017)</w:t>
      </w:r>
      <w:r w:rsidR="00914FCD" w:rsidRPr="00C77A89">
        <w:fldChar w:fldCharType="end"/>
      </w:r>
      <w:r w:rsidR="00914FCD" w:rsidRPr="00C77A89">
        <w:t xml:space="preserve"> </w:t>
      </w:r>
      <w:r w:rsidRPr="00C77A89">
        <w:t>is relevant to many of the challenges we face including global warming, water quality, and declining biodiversity.</w:t>
      </w:r>
    </w:p>
    <w:p w14:paraId="2FC2ADDC" w14:textId="7424423B" w:rsidR="00BE7376" w:rsidRPr="00C77A89" w:rsidRDefault="00DF1DED">
      <w:pPr>
        <w:pStyle w:val="BodyText"/>
      </w:pPr>
      <w:r w:rsidRPr="00C77A89">
        <w:rPr>
          <w:b/>
        </w:rPr>
        <w:t>9. Link the primary reproducible tool to the outcome.</w:t>
      </w:r>
      <w:r w:rsidRPr="00C77A89">
        <w:t xml:space="preserve"> 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 “Odonata (</w:t>
      </w:r>
      <w:proofErr w:type="spellStart"/>
      <w:r w:rsidRPr="00C77A89">
        <w:t>Insecta</w:t>
      </w:r>
      <w:proofErr w:type="spellEnd"/>
      <w:r w:rsidRPr="00C77A89">
        <w:t xml:space="preserve">) as a tool for the bio-monitoring of environmental quality” </w:t>
      </w:r>
      <w:r w:rsidR="0064747F" w:rsidRPr="00C77A89">
        <w:fldChar w:fldCharType="begin"/>
      </w:r>
      <w:r w:rsidR="0087350F" w:rsidRPr="00C77A89">
        <w:instrText xml:space="preserve"> ADDIN EN.CITE &lt;EndNote&gt;&lt;Cite&gt;&lt;Author&gt;Miguel&lt;/Author&gt;&lt;Year&gt;2017&lt;/Year&gt;&lt;RecNum&gt;6389&lt;/RecNum&gt;&lt;DisplayText&gt;(Miguel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87350F" w:rsidRPr="00C77A89">
        <w:rPr>
          <w:rFonts w:hint="cs"/>
        </w:rPr>
        <w:instrText>é</w:instrText>
      </w:r>
      <w:r w:rsidR="0087350F" w:rsidRPr="00C77A89">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rsidRPr="00C77A89">
        <w:fldChar w:fldCharType="separate"/>
      </w:r>
      <w:r w:rsidR="0087350F" w:rsidRPr="00C77A89">
        <w:rPr>
          <w:noProof/>
        </w:rPr>
        <w:t>(Miguel et al. 2017)</w:t>
      </w:r>
      <w:r w:rsidR="0064747F" w:rsidRPr="00C77A89">
        <w:fldChar w:fldCharType="end"/>
      </w:r>
      <w:r w:rsidR="0064747F" w:rsidRPr="00C77A89">
        <w:t xml:space="preserve"> </w:t>
      </w:r>
      <w:del w:id="150" w:author="Malory Owen" w:date="2019-12-16T18:55:00Z">
        <w:r w:rsidRPr="00C77A89" w:rsidDel="00DF7862">
          <w:delText xml:space="preserve">clearly </w:delText>
        </w:r>
      </w:del>
      <w:ins w:id="151" w:author="Malory Owen" w:date="2019-12-16T18:55:00Z">
        <w:r w:rsidR="00DF7862">
          <w:t>explicitly</w:t>
        </w:r>
        <w:r w:rsidR="00DF7862" w:rsidRPr="00C77A89">
          <w:t xml:space="preserve"> </w:t>
        </w:r>
      </w:ins>
      <w:r w:rsidRPr="00C77A89">
        <w:t>provides a means to measure and detect</w:t>
      </w:r>
      <w:ins w:id="152" w:author="Malory Owen" w:date="2019-12-16T18:55:00Z">
        <w:r w:rsidR="00046BE5">
          <w:t xml:space="preserve"> in the title</w:t>
        </w:r>
      </w:ins>
      <w:r w:rsidRPr="00C77A89">
        <w:t xml:space="preserve">. However, the other proposed roles can address challenges in a diversity of ways. The identification of or provision of research evidence is the most ‘basic’ role, and it is also likely the most typical role for much of ecology for example. Tools that can function in this capacity include surveys, citizen science data collection, mapping, open-access data, and modelling to predict changes. Tests in the second category that directly examine the efficacy of a management strategy or intervention can further include bio-monitoring </w:t>
      </w:r>
      <w:r w:rsidR="0064747F" w:rsidRPr="00C77A89">
        <w:fldChar w:fldCharType="begin"/>
      </w:r>
      <w:r w:rsidR="0087350F" w:rsidRPr="00C77A89">
        <w:instrText xml:space="preserve"> ADDIN EN.CITE &lt;EndNote&gt;&lt;Cite&gt;&lt;Author&gt;Miguel&lt;/Author&gt;&lt;Year&gt;2017&lt;/Year&gt;&lt;RecNum&gt;6389&lt;/RecNum&gt;&lt;DisplayText&gt;(Miguel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87350F" w:rsidRPr="00C77A89">
        <w:rPr>
          <w:rFonts w:hint="cs"/>
        </w:rPr>
        <w:instrText>é</w:instrText>
      </w:r>
      <w:r w:rsidR="0087350F" w:rsidRPr="00C77A89">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rsidRPr="00C77A89">
        <w:fldChar w:fldCharType="separate"/>
      </w:r>
      <w:r w:rsidR="0087350F" w:rsidRPr="00C77A89">
        <w:rPr>
          <w:noProof/>
        </w:rPr>
        <w:t>(Miguel et al. 2017)</w:t>
      </w:r>
      <w:r w:rsidR="0064747F" w:rsidRPr="00C77A89">
        <w:fldChar w:fldCharType="end"/>
      </w:r>
      <w:r w:rsidRPr="00C77A89">
        <w:t xml:space="preserve">, mitigation and remediation experiments </w:t>
      </w:r>
      <w:r w:rsidR="0064747F" w:rsidRPr="00C77A89">
        <w:fldChar w:fldCharType="begin"/>
      </w:r>
      <w:r w:rsidR="0087350F" w:rsidRPr="00C77A89">
        <w:instrText xml:space="preserve"> ADDIN EN.CITE &lt;EndNote&gt;&lt;Cite&gt;&lt;Author&gt;Zhu&lt;/Author&gt;&lt;Year&gt;2010&lt;/Year&gt;&lt;RecNum&gt;6047&lt;/RecNum&gt;&lt;DisplayText&gt;(Zhu et al.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sidR="0064747F" w:rsidRPr="00C77A89">
        <w:fldChar w:fldCharType="separate"/>
      </w:r>
      <w:r w:rsidR="0087350F" w:rsidRPr="00C77A89">
        <w:rPr>
          <w:noProof/>
        </w:rPr>
        <w:t>(Zhu et al. 2010)</w:t>
      </w:r>
      <w:r w:rsidR="0064747F" w:rsidRPr="00C77A89">
        <w:fldChar w:fldCharType="end"/>
      </w:r>
      <w:r w:rsidRPr="00C77A89">
        <w:t>, and population demography studies</w:t>
      </w:r>
      <w:r w:rsidR="00953D7D" w:rsidRPr="00C77A89">
        <w:t xml:space="preserve"> </w:t>
      </w:r>
      <w:r w:rsidR="00953D7D" w:rsidRPr="00C77A89">
        <w:fldChar w:fldCharType="begin"/>
      </w:r>
      <w:r w:rsidR="0087350F" w:rsidRPr="00C77A89">
        <w:instrText xml:space="preserve"> ADDIN EN.CITE &lt;EndNote&gt;&lt;Cite&gt;&lt;Author&gt;Botero&lt;/Author&gt;&lt;Year&gt;2015&lt;/Year&gt;&lt;RecNum&gt;6042&lt;/RecNum&gt;&lt;DisplayText&gt;(Botero et al.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sidR="00953D7D" w:rsidRPr="00C77A89">
        <w:fldChar w:fldCharType="separate"/>
      </w:r>
      <w:r w:rsidR="0087350F" w:rsidRPr="00C77A89">
        <w:rPr>
          <w:noProof/>
        </w:rPr>
        <w:t>(Botero et al. 2015)</w:t>
      </w:r>
      <w:r w:rsidR="00953D7D" w:rsidRPr="00C77A89">
        <w:fldChar w:fldCharType="end"/>
      </w:r>
      <w:r w:rsidRPr="00C77A89">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incentivization models </w:t>
      </w:r>
      <w:r w:rsidR="00E945F6" w:rsidRPr="00C77A89">
        <w:fldChar w:fldCharType="begin"/>
      </w:r>
      <w:r w:rsidR="0087350F" w:rsidRPr="00C77A89">
        <w:instrText xml:space="preserve"> ADDIN EN.CITE &lt;EndNote&gt;&lt;Cite&gt;&lt;Author&gt;Tilman&lt;/Author&gt;&lt;Year&gt;2018&lt;/Year&gt;&lt;RecNum&gt;6390&lt;/RecNum&gt;&lt;DisplayText&gt;(Tilman et al.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sidR="00E945F6" w:rsidRPr="00C77A89">
        <w:fldChar w:fldCharType="separate"/>
      </w:r>
      <w:r w:rsidR="0087350F" w:rsidRPr="00C77A89">
        <w:rPr>
          <w:noProof/>
        </w:rPr>
        <w:t>(Tilman et al. 2018)</w:t>
      </w:r>
      <w:r w:rsidR="00E945F6" w:rsidRPr="00C77A89">
        <w:fldChar w:fldCharType="end"/>
      </w:r>
      <w:r w:rsidRPr="00C77A89">
        <w:t xml:space="preserve">, human health impact studies </w:t>
      </w:r>
      <w:r w:rsidR="00C85D07" w:rsidRPr="00C77A89">
        <w:fldChar w:fldCharType="begin"/>
      </w:r>
      <w:r w:rsidR="0087350F" w:rsidRPr="00C77A89">
        <w:instrText xml:space="preserve"> ADDIN EN.CITE &lt;EndNote&gt;&lt;Cite&gt;&lt;Author&gt;Chiabai&lt;/Author&gt;&lt;Year&gt;2018&lt;/Year&gt;&lt;RecNum&gt;6391&lt;/RecNum&gt;&lt;DisplayText&gt;(Chiabai et al.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sidR="00C85D07" w:rsidRPr="00C77A89">
        <w:fldChar w:fldCharType="separate"/>
      </w:r>
      <w:r w:rsidR="0087350F" w:rsidRPr="00C77A89">
        <w:rPr>
          <w:noProof/>
        </w:rPr>
        <w:t>(Chiabai et al. 2018)</w:t>
      </w:r>
      <w:r w:rsidR="00C85D07" w:rsidRPr="00C77A89">
        <w:fldChar w:fldCharType="end"/>
      </w:r>
      <w:r w:rsidRPr="00C77A89">
        <w:t xml:space="preserve">, and human well-being monitoring associated with environmental interventions </w:t>
      </w:r>
      <w:r w:rsidR="00C85D07" w:rsidRPr="00C77A89">
        <w:fldChar w:fldCharType="begin"/>
      </w:r>
      <w:r w:rsidR="0087350F" w:rsidRPr="00C77A89">
        <w:instrText xml:space="preserve"> ADDIN EN.CITE &lt;EndNote&gt;&lt;Cite&gt;&lt;Author&gt;McKinnon&lt;/Author&gt;&lt;Year&gt;2015&lt;/Year&gt;&lt;RecNum&gt;3621&lt;/RecNum&gt;&lt;DisplayText&gt;(McKinnon et al.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maps&lt;/keyword&gt;&lt;/keywords&gt;&lt;dates&gt;&lt;year&gt;2015&lt;/year&gt;&lt;/dates&gt;&lt;urls&gt;&lt;/urls&gt;&lt;/record&gt;&lt;/Cite&gt;&lt;/EndNote&gt;</w:instrText>
      </w:r>
      <w:r w:rsidR="00C85D07" w:rsidRPr="00C77A89">
        <w:fldChar w:fldCharType="separate"/>
      </w:r>
      <w:r w:rsidR="0087350F" w:rsidRPr="00C77A89">
        <w:rPr>
          <w:noProof/>
        </w:rPr>
        <w:t>(McKinnon et al. 2015)</w:t>
      </w:r>
      <w:r w:rsidR="00C85D07" w:rsidRPr="00C77A89">
        <w:fldChar w:fldCharType="end"/>
      </w:r>
      <w:r w:rsidRPr="00C77A89">
        <w:t>.</w:t>
      </w:r>
    </w:p>
    <w:p w14:paraId="5A949FBF" w14:textId="77777777" w:rsidR="00BE7376" w:rsidRPr="00C77A89" w:rsidRDefault="00DF1DED">
      <w:pPr>
        <w:pStyle w:val="BodyText"/>
      </w:pPr>
      <w:r w:rsidRPr="00C77A89">
        <w:rPr>
          <w:b/>
        </w:rPr>
        <w:t>10. Apply the tool to another challenge or explain how it is generalizable.</w:t>
      </w:r>
      <w:r w:rsidRPr="00C77A89">
        <w:t xml:space="preserve"> 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14:paraId="399F4D78" w14:textId="77777777" w:rsidR="00C72843" w:rsidRPr="00C77A89" w:rsidRDefault="00C72843">
      <w:pPr>
        <w:pStyle w:val="FirstParagraph"/>
      </w:pPr>
    </w:p>
    <w:p w14:paraId="5A3696C3" w14:textId="25C66961" w:rsidR="00C72843" w:rsidRPr="00C77A89" w:rsidRDefault="00C72843" w:rsidP="00C72843">
      <w:pPr>
        <w:pStyle w:val="BodyText"/>
        <w:rPr>
          <w:b/>
        </w:rPr>
      </w:pPr>
      <w:r w:rsidRPr="00C77A89">
        <w:rPr>
          <w:b/>
        </w:rPr>
        <w:lastRenderedPageBreak/>
        <w:t>Implications</w:t>
      </w:r>
    </w:p>
    <w:p w14:paraId="03AEE072" w14:textId="4127997D" w:rsidR="00912A5F" w:rsidRPr="00C77A89" w:rsidRDefault="00DF1DED" w:rsidP="00912A5F">
      <w:pPr>
        <w:pStyle w:val="FirstParagraph"/>
      </w:pPr>
      <w:r w:rsidRPr="00C77A89">
        <w:t>These principles can distribute the burden of scientific communication between scientists and stakeholders</w:t>
      </w:r>
      <w:r w:rsidR="007E0A29" w:rsidRPr="00C77A89">
        <w:t xml:space="preserve"> and enable better t</w:t>
      </w:r>
      <w:r w:rsidR="00581CA7" w:rsidRPr="00C77A89">
        <w:t>wo-way interactions with scientific knowledge</w:t>
      </w:r>
      <w:r w:rsidRPr="00C77A89">
        <w:t xml:space="preserve">. </w:t>
      </w:r>
      <w:r w:rsidR="00B1240E" w:rsidRPr="00C77A89">
        <w:t xml:space="preserve">This is not a surrogate for scientific co-production with stakeholders, but it is a </w:t>
      </w:r>
      <w:r w:rsidRPr="00C77A89">
        <w:t xml:space="preserve">heuristic </w:t>
      </w:r>
      <w:r w:rsidR="00B1240E" w:rsidRPr="00C77A89">
        <w:t xml:space="preserve">that </w:t>
      </w:r>
      <w:r w:rsidRPr="00C77A89">
        <w:t>can enable adaptive management for the environmental sciences</w:t>
      </w:r>
      <w:r w:rsidR="006B2F3E" w:rsidRPr="00C77A89">
        <w:t xml:space="preserve"> from studies that are not necessarily coupled to issues </w:t>
      </w:r>
      <w:r w:rsidR="009F0B51" w:rsidRPr="00C77A89">
        <w:t xml:space="preserve">or </w:t>
      </w:r>
      <w:r w:rsidR="006B2F3E" w:rsidRPr="00C77A89">
        <w:t>partnerships</w:t>
      </w:r>
      <w:r w:rsidRPr="00C77A89">
        <w:t xml:space="preserve">. </w:t>
      </w:r>
      <w:r w:rsidR="00524919" w:rsidRPr="00C77A89">
        <w:t xml:space="preserve">A core tenet of </w:t>
      </w:r>
      <w:r w:rsidRPr="00C77A89">
        <w:t xml:space="preserve">adaptive management is that managing and learning should be connected and iterative </w:t>
      </w:r>
      <w:r w:rsidR="00F11B03" w:rsidRPr="00C77A89">
        <w:t>in the</w:t>
      </w:r>
      <w:r w:rsidRPr="00C77A89">
        <w:t xml:space="preserve"> natural resource</w:t>
      </w:r>
      <w:r w:rsidR="00013D3E" w:rsidRPr="00C77A89">
        <w:t xml:space="preserve"> sciences</w:t>
      </w:r>
      <w:r w:rsidRPr="00C77A89">
        <w:t xml:space="preserve"> </w:t>
      </w:r>
      <w:r w:rsidR="00460855" w:rsidRPr="00C77A89">
        <w:fldChar w:fldCharType="begin"/>
      </w:r>
      <w:r w:rsidR="0087350F" w:rsidRPr="00C77A89">
        <w:instrText xml:space="preserve"> ADDIN EN.CITE &lt;EndNote&gt;&lt;Cite&gt;&lt;Author&gt;Williams&lt;/Author&gt;&lt;Year&gt;2016&lt;/Year&gt;&lt;RecNum&gt;6392&lt;/RecNum&gt;&lt;DisplayText&gt;(Williams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rsidRPr="00C77A89">
        <w:fldChar w:fldCharType="separate"/>
      </w:r>
      <w:r w:rsidR="0087350F" w:rsidRPr="00C77A89">
        <w:rPr>
          <w:noProof/>
        </w:rPr>
        <w:t>(Williams and Brown 2016)</w:t>
      </w:r>
      <w:r w:rsidR="00460855" w:rsidRPr="00C77A89">
        <w:fldChar w:fldCharType="end"/>
      </w:r>
      <w:r w:rsidRPr="00C77A89">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 </w:t>
      </w:r>
      <w:r w:rsidR="00460855" w:rsidRPr="00C77A89">
        <w:fldChar w:fldCharType="begin"/>
      </w:r>
      <w:r w:rsidR="0087350F" w:rsidRPr="00C77A89">
        <w:instrText xml:space="preserve"> ADDIN EN.CITE &lt;EndNote&gt;&lt;Cite&gt;&lt;Author&gt;McDonald-Madden&lt;/Author&gt;&lt;Year&gt;2010&lt;/Year&gt;&lt;RecNum&gt;6053&lt;/RecNum&gt;&lt;DisplayText&gt;(McDonald-Madden et al.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sidR="00460855" w:rsidRPr="00C77A89">
        <w:fldChar w:fldCharType="separate"/>
      </w:r>
      <w:r w:rsidR="0087350F" w:rsidRPr="00C77A89">
        <w:rPr>
          <w:noProof/>
        </w:rPr>
        <w:t>(McDonald-Madden et al. 2010)</w:t>
      </w:r>
      <w:r w:rsidR="00460855" w:rsidRPr="00C77A89">
        <w:fldChar w:fldCharType="end"/>
      </w:r>
      <w:r w:rsidRPr="00C77A89">
        <w:t>. Making the research literature more functional through these principles will accelerate the learning phase of adaptive management. We can make deliberation (i.e.</w:t>
      </w:r>
      <w:r w:rsidR="00D877F5" w:rsidRPr="00C77A89">
        <w:t xml:space="preserve"> </w:t>
      </w:r>
      <w:r w:rsidRPr="00C77A89">
        <w:t>planning) and iteration (i.e.</w:t>
      </w:r>
      <w:r w:rsidR="00D877F5" w:rsidRPr="00C77A89">
        <w:t xml:space="preserve"> </w:t>
      </w:r>
      <w:r w:rsidRPr="00C77A89">
        <w:t xml:space="preserve">testing) integrate with evidence by adopting these principles </w:t>
      </w:r>
      <w:r w:rsidR="00460855" w:rsidRPr="00C77A89">
        <w:fldChar w:fldCharType="begin"/>
      </w:r>
      <w:r w:rsidR="0087350F" w:rsidRPr="00C77A89">
        <w:instrText xml:space="preserve"> ADDIN EN.CITE &lt;EndNote&gt;&lt;Cite&gt;&lt;Author&gt;Williams&lt;/Author&gt;&lt;Year&gt;2016&lt;/Year&gt;&lt;RecNum&gt;6392&lt;/RecNum&gt;&lt;DisplayText&gt;(Williams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rsidRPr="00C77A89">
        <w:fldChar w:fldCharType="separate"/>
      </w:r>
      <w:r w:rsidR="0087350F" w:rsidRPr="00C77A89">
        <w:rPr>
          <w:noProof/>
        </w:rPr>
        <w:t>(Williams and Brown 2016)</w:t>
      </w:r>
      <w:r w:rsidR="00460855" w:rsidRPr="00C77A89">
        <w:fldChar w:fldCharType="end"/>
      </w:r>
      <w:r w:rsidRPr="00C77A89">
        <w:t xml:space="preserve">. Reuse is also not the sole criterion for useful science nor should it be, but professional advocacy and knowledge mobilization are increasingly important priorities for universities and science in general </w:t>
      </w:r>
      <w:r w:rsidR="008D3809" w:rsidRPr="00C77A89">
        <w:fldChar w:fldCharType="begin"/>
      </w:r>
      <w:r w:rsidR="0087350F" w:rsidRPr="00C77A89">
        <w:instrText xml:space="preserve"> ADDIN EN.CITE &lt;EndNote&gt;&lt;Cite&gt;&lt;Author&gt;Pace&lt;/Author&gt;&lt;Year&gt;2010&lt;/Year&gt;&lt;RecNum&gt;6393&lt;/RecNum&gt;&lt;DisplayText&gt;(Pace et al.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sidR="008D3809" w:rsidRPr="00C77A89">
        <w:fldChar w:fldCharType="separate"/>
      </w:r>
      <w:r w:rsidR="0087350F" w:rsidRPr="00C77A89">
        <w:rPr>
          <w:noProof/>
        </w:rPr>
        <w:t>(Pace et al. 2010)</w:t>
      </w:r>
      <w:r w:rsidR="008D3809" w:rsidRPr="00C77A89">
        <w:fldChar w:fldCharType="end"/>
      </w:r>
      <w:r w:rsidRPr="00C77A89">
        <w:t>. Evidence-</w:t>
      </w:r>
      <w:r w:rsidR="00D0291A" w:rsidRPr="00C77A89">
        <w:t xml:space="preserve">informed </w:t>
      </w:r>
      <w:r w:rsidRPr="00C77A89">
        <w:t xml:space="preserve">decision making is a critical area for growth and knowledge in many disciplines </w:t>
      </w:r>
      <w:r w:rsidR="008D3809" w:rsidRPr="00C77A89">
        <w:fldChar w:fldCharType="begin">
          <w:fldData xml:space="preserve">PEVuZE5vdGU+PENpdGU+PEF1dGhvcj5Sb3ktQnlybmU8L0F1dGhvcj48WWVhcj4yMDEwPC9ZZWFy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</w:fldData>
        </w:fldChar>
      </w:r>
      <w:r w:rsidR="0087350F" w:rsidRPr="00C77A89">
        <w:instrText xml:space="preserve"> ADDIN EN.CITE </w:instrText>
      </w:r>
      <w:r w:rsidR="0087350F" w:rsidRPr="00C77A89">
        <w:fldChar w:fldCharType="begin">
          <w:fldData xml:space="preserve">PEVuZE5vdGU+PENpdGU+PEF1dGhvcj5Sb3ktQnlybmU8L0F1dGhvcj48WWVhcj4yMDEwPC9ZZWFy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</w:fldData>
        </w:fldChar>
      </w:r>
      <w:r w:rsidR="0087350F" w:rsidRPr="00C77A89">
        <w:instrText xml:space="preserve"> ADDIN EN.CITE.DATA </w:instrText>
      </w:r>
      <w:r w:rsidR="0087350F" w:rsidRPr="00C77A89">
        <w:fldChar w:fldCharType="end"/>
      </w:r>
      <w:r w:rsidR="008D3809" w:rsidRPr="00C77A89">
        <w:fldChar w:fldCharType="separate"/>
      </w:r>
      <w:r w:rsidR="0087350F" w:rsidRPr="00C77A89">
        <w:rPr>
          <w:noProof/>
        </w:rPr>
        <w:t>(Tranfield et al. 2003, Roy-Byrne et al. 2010, Aarons et al. 2011)</w:t>
      </w:r>
      <w:r w:rsidR="008D3809" w:rsidRPr="00C77A89">
        <w:fldChar w:fldCharType="end"/>
      </w:r>
      <w:r w:rsidR="008D3809" w:rsidRPr="00C77A89">
        <w:t xml:space="preserve"> </w:t>
      </w:r>
      <w:r w:rsidRPr="00C77A89">
        <w:t>– not just environmental management. Increased consumption</w:t>
      </w:r>
      <w:r w:rsidR="001D59D8" w:rsidRPr="00C77A89">
        <w:t xml:space="preserve"> and production</w:t>
      </w:r>
      <w:r w:rsidRPr="00C77A89">
        <w:t xml:space="preserve"> of scientific evidence by managers and practitioners that is more </w:t>
      </w:r>
      <w:r w:rsidR="004706FA" w:rsidRPr="00C77A89">
        <w:t xml:space="preserve">accessible </w:t>
      </w:r>
      <w:r w:rsidRPr="00C77A89">
        <w:t>to a broader audience will result in increased functional use of scientific literature. Collaboration with stakeholders will facilitate this process</w:t>
      </w:r>
      <w:r w:rsidR="005917E8" w:rsidRPr="00C77A89">
        <w:t xml:space="preserve"> at every step of the scientific </w:t>
      </w:r>
      <w:proofErr w:type="spellStart"/>
      <w:r w:rsidR="005917E8" w:rsidRPr="00C77A89">
        <w:t>endeavour</w:t>
      </w:r>
      <w:proofErr w:type="spellEnd"/>
      <w:r w:rsidRPr="00C77A89">
        <w:t xml:space="preserve">, and open science will be pivotal to adaptive management opportunities. A recent discussion of rewilding ecosystems formally modeled societal context as a boundary that must always be considered in all dimensions of restoration efforts by managers and stakeholders </w:t>
      </w:r>
      <w:r w:rsidR="00E31C70" w:rsidRPr="00C77A89">
        <w:fldChar w:fldCharType="begin"/>
      </w:r>
      <w:r w:rsidR="0087350F" w:rsidRPr="00C77A89">
        <w:instrText xml:space="preserve"> ADDIN EN.CITE &lt;EndNote&gt;&lt;Cite&gt;&lt;Author&gt;Perino&lt;/Author&gt;&lt;Year&gt;2019&lt;/Year&gt;&lt;RecNum&gt;6240&lt;/RecNum&gt;&lt;DisplayText&gt;(Perino et al.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w:instrText>
      </w:r>
      <w:r w:rsidR="0087350F" w:rsidRPr="00C77A89">
        <w:rPr>
          <w:rFonts w:hint="cs"/>
        </w:rPr>
        <w:instrText>á</w:instrText>
      </w:r>
      <w:r w:rsidR="0087350F" w:rsidRPr="00C77A89">
        <w:instrText>ndez, N</w:instrText>
      </w:r>
      <w:r w:rsidR="0087350F" w:rsidRPr="00C77A89">
        <w:rPr>
          <w:rFonts w:hint="cs"/>
        </w:rPr>
        <w:instrText>é</w:instrText>
      </w:r>
      <w:r w:rsidR="0087350F" w:rsidRPr="00C77A89">
        <w:instrText>stor&lt;/author&gt;&lt;author&gt;Bullock, James M.&lt;/author&gt;&lt;author&gt;Ceaușu, Silvia&lt;/author&gt;&lt;author&gt;Cort</w:instrText>
      </w:r>
      <w:r w:rsidR="0087350F" w:rsidRPr="00C77A89">
        <w:rPr>
          <w:rFonts w:hint="cs"/>
        </w:rPr>
        <w:instrText>é</w:instrText>
      </w:r>
      <w:r w:rsidR="0087350F" w:rsidRPr="00C77A89">
        <w:instrText>s-Avizanda, Ainara&lt;/author&gt;&lt;author&gt;van Klink, Roel&lt;/author&gt;&lt;author&gt;Kuemmerle, Tobias&lt;/author&gt;&lt;author&gt;Lomba, Angela&lt;/author&gt;&lt;author&gt;Pe</w:instrText>
      </w:r>
      <w:r w:rsidR="0087350F" w:rsidRPr="00C77A89">
        <w:rPr>
          <w:rFonts w:hint="cs"/>
        </w:rPr>
        <w:instrText>’</w:instrText>
      </w:r>
      <w:r w:rsidR="0087350F" w:rsidRPr="00C77A89">
        <w:instrText>er, Guy&lt;/author&gt;&lt;author&gt;Plieninger, Tobias&lt;/author&gt;&lt;author&gt;Rey Benayas, Jos</w:instrText>
      </w:r>
      <w:r w:rsidR="0087350F" w:rsidRPr="00C77A89">
        <w:rPr>
          <w:rFonts w:hint="cs"/>
        </w:rPr>
        <w:instrText>é</w:instrText>
      </w:r>
      <w:r w:rsidR="0087350F" w:rsidRPr="00C77A89">
        <w:instrText xml:space="preserve">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sidR="00E31C70" w:rsidRPr="00C77A89">
        <w:fldChar w:fldCharType="separate"/>
      </w:r>
      <w:r w:rsidR="0087350F" w:rsidRPr="00C77A89">
        <w:rPr>
          <w:noProof/>
        </w:rPr>
        <w:t>(Perino et al. 2019)</w:t>
      </w:r>
      <w:r w:rsidR="00E31C70" w:rsidRPr="00C77A89">
        <w:fldChar w:fldCharType="end"/>
      </w:r>
      <w:r w:rsidRPr="00C77A89">
        <w:t>.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14:paraId="64BF2CFD" w14:textId="77777777" w:rsidR="00912A5F" w:rsidRPr="00C77A89" w:rsidRDefault="00912A5F" w:rsidP="00912A5F">
      <w:pPr>
        <w:pStyle w:val="BodyText"/>
      </w:pPr>
    </w:p>
    <w:p w14:paraId="4486BBE7" w14:textId="1DEC6B86" w:rsidR="00E876A8" w:rsidRPr="00C77A89" w:rsidRDefault="004B3772" w:rsidP="00912A5F">
      <w:pPr>
        <w:pStyle w:val="BodyText"/>
      </w:pPr>
      <w:r w:rsidRPr="00C77A89">
        <w:t>Simple principles</w:t>
      </w:r>
      <w:r w:rsidR="0017408E" w:rsidRPr="00C77A89">
        <w:t xml:space="preserve"> for </w:t>
      </w:r>
      <w:r w:rsidR="007F54E6" w:rsidRPr="00C77A89">
        <w:t xml:space="preserve">the </w:t>
      </w:r>
      <w:r w:rsidR="0017408E" w:rsidRPr="00C77A89">
        <w:t>framing</w:t>
      </w:r>
      <w:r w:rsidRPr="00C77A89">
        <w:t xml:space="preserve"> </w:t>
      </w:r>
      <w:r w:rsidR="007F54E6" w:rsidRPr="00C77A89">
        <w:t xml:space="preserve">of </w:t>
      </w:r>
      <w:r w:rsidR="00A07006" w:rsidRPr="00C77A89">
        <w:t xml:space="preserve">environmental science </w:t>
      </w:r>
      <w:r w:rsidRPr="00C77A89">
        <w:t xml:space="preserve">that enable more connected science to people </w:t>
      </w:r>
      <w:r w:rsidR="008C0188" w:rsidRPr="00C77A89">
        <w:t>augment</w:t>
      </w:r>
      <w:r w:rsidRPr="00C77A89">
        <w:t xml:space="preserve"> extensive </w:t>
      </w:r>
      <w:r w:rsidR="00F971B5" w:rsidRPr="00C77A89">
        <w:t xml:space="preserve">discussion and developments in </w:t>
      </w:r>
      <w:r w:rsidR="0091527F" w:rsidRPr="00C77A89">
        <w:t xml:space="preserve">the field of </w:t>
      </w:r>
      <w:r w:rsidR="004324C3" w:rsidRPr="00C77A89">
        <w:t xml:space="preserve">science, technology, and society </w:t>
      </w:r>
      <w:r w:rsidR="0091527F" w:rsidRPr="00C77A89">
        <w:t xml:space="preserve">and </w:t>
      </w:r>
      <w:r w:rsidR="007A6180" w:rsidRPr="00C77A89">
        <w:t xml:space="preserve">the </w:t>
      </w:r>
      <w:r w:rsidR="0091527F" w:rsidRPr="00C77A89">
        <w:t>social studies of science</w:t>
      </w:r>
      <w:r w:rsidR="005D3F65" w:rsidRPr="00C77A89">
        <w:t xml:space="preserve">. Knowledge transfer and scientific co-production are </w:t>
      </w:r>
      <w:r w:rsidR="00DA47F9" w:rsidRPr="00C77A89">
        <w:t xml:space="preserve">profoundly useful </w:t>
      </w:r>
      <w:r w:rsidR="008475A8" w:rsidRPr="00C77A89">
        <w:t xml:space="preserve">to </w:t>
      </w:r>
      <w:r w:rsidR="00DA47F9" w:rsidRPr="00C77A89">
        <w:t>the environmental sciences but at time</w:t>
      </w:r>
      <w:r w:rsidR="00B476A6" w:rsidRPr="00C77A89">
        <w:t>s</w:t>
      </w:r>
      <w:r w:rsidR="00DA47F9" w:rsidRPr="00C77A89">
        <w:t xml:space="preserve"> can be decoupled from basic science </w:t>
      </w:r>
      <w:r w:rsidR="00262D64" w:rsidRPr="00C77A89">
        <w:fldChar w:fldCharType="begin"/>
      </w:r>
      <w:r w:rsidR="0087350F" w:rsidRPr="00C77A89">
        <w:instrText xml:space="preserve"> ADDIN EN.CITE &lt;EndNote&gt;&lt;Cite&gt;&lt;Author&gt;Lang&lt;/Author&gt;&lt;Year&gt;2012&lt;/Year&gt;&lt;RecNum&gt;6361&lt;/RecNum&gt;&lt;DisplayText&gt;(Lang et al.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262D64" w:rsidRPr="00C77A89">
        <w:fldChar w:fldCharType="separate"/>
      </w:r>
      <w:r w:rsidR="0087350F" w:rsidRPr="00C77A89">
        <w:rPr>
          <w:noProof/>
        </w:rPr>
        <w:t>(Lang et al. 2012)</w:t>
      </w:r>
      <w:r w:rsidR="00262D64" w:rsidRPr="00C77A89">
        <w:fldChar w:fldCharType="end"/>
      </w:r>
      <w:r w:rsidR="00262D64" w:rsidRPr="00C77A89">
        <w:t xml:space="preserve">. </w:t>
      </w:r>
      <w:r w:rsidR="00B476A6" w:rsidRPr="00C77A89">
        <w:t xml:space="preserve">Transdisciplinary science strongly contrasts </w:t>
      </w:r>
      <w:r w:rsidR="00270A28" w:rsidRPr="00C77A89">
        <w:t xml:space="preserve">with a linear knowledge-deficit model that assumes knowledge moves from experts to citizens and </w:t>
      </w:r>
      <w:r w:rsidR="00D61071" w:rsidRPr="00C77A89">
        <w:t xml:space="preserve">instead </w:t>
      </w:r>
      <w:r w:rsidR="00270A28" w:rsidRPr="00C77A89">
        <w:t xml:space="preserve">emphasizes </w:t>
      </w:r>
      <w:r w:rsidR="000E246D" w:rsidRPr="00C77A89">
        <w:t xml:space="preserve">that </w:t>
      </w:r>
      <w:r w:rsidR="00270A28" w:rsidRPr="00C77A89">
        <w:t xml:space="preserve">integrated thinking </w:t>
      </w:r>
      <w:r w:rsidR="00907AF3" w:rsidRPr="00C77A89">
        <w:t>focusing</w:t>
      </w:r>
      <w:r w:rsidR="00270A28" w:rsidRPr="00C77A89">
        <w:t xml:space="preserve"> on </w:t>
      </w:r>
      <w:r w:rsidR="00270A28" w:rsidRPr="00C77A89">
        <w:rPr>
          <w:u w:val="single"/>
        </w:rPr>
        <w:t>overlap</w:t>
      </w:r>
      <w:r w:rsidR="00270A28" w:rsidRPr="00C77A89">
        <w:t xml:space="preserve"> between disciplines and between scientists and citizens eclipses simplistic models of scientific knowledge </w:t>
      </w:r>
      <w:r w:rsidR="00946314" w:rsidRPr="00C77A89">
        <w:fldChar w:fldCharType="begin"/>
      </w:r>
      <w:r w:rsidR="0087350F" w:rsidRPr="00C77A89">
        <w:instrText xml:space="preserve"> ADDIN EN.CITE &lt;EndNote&gt;&lt;Cite&gt;&lt;Author&gt;Lang&lt;/Author&gt;&lt;Year&gt;2012&lt;/Year&gt;&lt;RecNum&gt;6361&lt;/RecNum&gt;&lt;DisplayText&gt;(Lang et al.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946314" w:rsidRPr="00C77A89">
        <w:fldChar w:fldCharType="separate"/>
      </w:r>
      <w:r w:rsidR="0087350F" w:rsidRPr="00C77A89">
        <w:rPr>
          <w:noProof/>
        </w:rPr>
        <w:t>(Lang et al. 2012)</w:t>
      </w:r>
      <w:r w:rsidR="00946314" w:rsidRPr="00C77A89">
        <w:fldChar w:fldCharType="end"/>
      </w:r>
      <w:r w:rsidR="003D2681" w:rsidRPr="00C77A89">
        <w:t xml:space="preserve">. </w:t>
      </w:r>
      <w:r w:rsidR="005E294F" w:rsidRPr="00C77A89">
        <w:t>Joint production of knowledge is an ideal</w:t>
      </w:r>
      <w:r w:rsidR="00567AB9" w:rsidRPr="00C77A89">
        <w:t>,</w:t>
      </w:r>
      <w:r w:rsidR="005E294F" w:rsidRPr="00C77A89">
        <w:t xml:space="preserve"> but </w:t>
      </w:r>
      <w:r w:rsidR="00567AB9" w:rsidRPr="00C77A89">
        <w:t xml:space="preserve">it is </w:t>
      </w:r>
      <w:r w:rsidR="005E294F" w:rsidRPr="00C77A89">
        <w:t xml:space="preserve">not without debate and </w:t>
      </w:r>
      <w:r w:rsidR="005E294F" w:rsidRPr="00C77A89">
        <w:lastRenderedPageBreak/>
        <w:t xml:space="preserve">challenges </w:t>
      </w:r>
      <w:r w:rsidR="00567AB9" w:rsidRPr="00C77A89">
        <w:fldChar w:fldCharType="begin">
          <w:fldData xml:space="preserve">PEVuZE5vdGU+PENpdGU+PEF1dGhvcj5NYWlsbGV0PC9BdXRob3I+PFllYXI+MjAxOTwvWWVhcj48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</w:fldData>
        </w:fldChar>
      </w:r>
      <w:r w:rsidR="0087350F" w:rsidRPr="00C77A89">
        <w:instrText xml:space="preserve"> ADDIN EN.CITE </w:instrText>
      </w:r>
      <w:r w:rsidR="0087350F" w:rsidRPr="00C77A89">
        <w:fldChar w:fldCharType="begin">
          <w:fldData xml:space="preserve">PEVuZE5vdGU+PENpdGU+PEF1dGhvcj5NYWlsbGV0PC9BdXRob3I+PFllYXI+MjAxOTwvWWVhcj48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</w:fldData>
        </w:fldChar>
      </w:r>
      <w:r w:rsidR="0087350F" w:rsidRPr="00C77A89">
        <w:instrText xml:space="preserve"> ADDIN EN.CITE.DATA </w:instrText>
      </w:r>
      <w:r w:rsidR="0087350F" w:rsidRPr="00C77A89">
        <w:fldChar w:fldCharType="end"/>
      </w:r>
      <w:r w:rsidR="00567AB9" w:rsidRPr="00C77A89">
        <w:fldChar w:fldCharType="separate"/>
      </w:r>
      <w:r w:rsidR="0087350F" w:rsidRPr="00C77A89">
        <w:rPr>
          <w:noProof/>
        </w:rPr>
        <w:t>(Regeer et al. 2009, Williams and Brown 2016, Maillet et al. 2019)</w:t>
      </w:r>
      <w:r w:rsidR="00567AB9" w:rsidRPr="00C77A89">
        <w:fldChar w:fldCharType="end"/>
      </w:r>
      <w:r w:rsidR="00567AB9" w:rsidRPr="00C77A89">
        <w:t xml:space="preserve">. It has been proposed that production of knowledge always includes social and cultural factors and that decision making is always political </w:t>
      </w:r>
      <w:r w:rsidR="0089655C" w:rsidRPr="00C77A89">
        <w:fldChar w:fldCharType="begin"/>
      </w:r>
      <w:r w:rsidR="0087350F" w:rsidRPr="00C77A89">
        <w:instrText xml:space="preserve"> ADDIN EN.CITE &lt;EndNote&gt;&lt;Cite&gt;&lt;Author&gt;Fern</w:instrText>
      </w:r>
      <w:r w:rsidR="0087350F" w:rsidRPr="00C77A89">
        <w:rPr>
          <w:rFonts w:hint="cs"/>
        </w:rPr>
        <w:instrText>á</w:instrText>
      </w:r>
      <w:r w:rsidR="0087350F" w:rsidRPr="00C77A89">
        <w:instrText>ndez&lt;/Author&gt;&lt;Year&gt;2016&lt;/Year&gt;&lt;RecNum&gt;6367&lt;/RecNum&gt;&lt;DisplayText&gt;(Fern</w:instrText>
      </w:r>
      <w:r w:rsidR="0087350F" w:rsidRPr="00C77A89">
        <w:rPr>
          <w:rFonts w:hint="cs"/>
        </w:rPr>
        <w:instrText>á</w:instrText>
      </w:r>
      <w:r w:rsidR="0087350F" w:rsidRPr="00C77A89">
        <w:instrText>ndez 2016)&lt;/DisplayText&gt;&lt;record&gt;&lt;rec-number&gt;6367&lt;/rec-number&gt;&lt;foreign-keys&gt;&lt;key app="EN" db-id="zv9tw0t2n2xfdiet259x2tdh09prp29zrxsv" timestamp="1571262056"&gt;6367&lt;/key&gt;&lt;/foreign-keys&gt;&lt;ref-type name="Journal Article"&gt;17&lt;/ref-type&gt;&lt;contributors&gt;&lt;authors&gt;&lt;author&gt;Fern</w:instrText>
      </w:r>
      <w:r w:rsidR="0087350F" w:rsidRPr="00C77A89">
        <w:rPr>
          <w:rFonts w:hint="cs"/>
        </w:rPr>
        <w:instrText>á</w:instrText>
      </w:r>
      <w:r w:rsidR="0087350F" w:rsidRPr="00C77A89">
        <w:instrText>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sidR="0089655C" w:rsidRPr="00C77A89">
        <w:fldChar w:fldCharType="separate"/>
      </w:r>
      <w:r w:rsidR="0087350F" w:rsidRPr="00C77A89">
        <w:rPr>
          <w:noProof/>
        </w:rPr>
        <w:t>(Fern</w:t>
      </w:r>
      <w:r w:rsidR="0087350F" w:rsidRPr="00C77A89">
        <w:rPr>
          <w:rFonts w:hint="cs"/>
          <w:noProof/>
        </w:rPr>
        <w:t>á</w:t>
      </w:r>
      <w:r w:rsidR="0087350F" w:rsidRPr="00C77A89">
        <w:rPr>
          <w:noProof/>
        </w:rPr>
        <w:t>ndez 2016)</w:t>
      </w:r>
      <w:r w:rsidR="0089655C" w:rsidRPr="00C77A89">
        <w:fldChar w:fldCharType="end"/>
      </w:r>
      <w:r w:rsidR="006C1697" w:rsidRPr="00C77A89">
        <w:t xml:space="preserve">. </w:t>
      </w:r>
      <w:r w:rsidR="000C62E0" w:rsidRPr="00C77A89">
        <w:t xml:space="preserve">Knowledge-policy interactions in particular are likely non-linear and complex, require </w:t>
      </w:r>
      <w:r w:rsidR="006C1697" w:rsidRPr="00C77A89">
        <w:t xml:space="preserve">multiple knowledge domains with multiple perspectives, and </w:t>
      </w:r>
      <w:r w:rsidR="00064AA7" w:rsidRPr="00C77A89">
        <w:t xml:space="preserve">are shaped by </w:t>
      </w:r>
      <w:r w:rsidR="006C1697" w:rsidRPr="00C77A89">
        <w:t xml:space="preserve">personal and professional filters. </w:t>
      </w:r>
      <w:r w:rsidR="00971633" w:rsidRPr="00C77A89">
        <w:t xml:space="preserve">Moving from data to decisions must include consideration of biases, beliefs, </w:t>
      </w:r>
      <w:r w:rsidR="0042344C" w:rsidRPr="00C77A89">
        <w:t xml:space="preserve">values, and </w:t>
      </w:r>
      <w:r w:rsidR="00971633" w:rsidRPr="00C77A89">
        <w:t>heuristics (such as the ones proposed herein)</w:t>
      </w:r>
      <w:r w:rsidR="00952697" w:rsidRPr="00C77A89">
        <w:t xml:space="preserve"> </w:t>
      </w:r>
      <w:r w:rsidR="00D255F7" w:rsidRPr="00C77A89">
        <w:fldChar w:fldCharType="begin"/>
      </w:r>
      <w:r w:rsidR="0087350F" w:rsidRPr="00C77A89">
        <w:instrText xml:space="preserve"> ADDIN EN.CITE &lt;EndNote&gt;&lt;Cite&gt;&lt;Author&gt;Glynn&lt;/Author&gt;&lt;Year&gt;2017&lt;/Year&gt;&lt;RecNum&gt;6358&lt;/RecNum&gt;&lt;DisplayText&gt;(Glynn et al. 2017)&lt;/DisplayText&gt;&lt;record&gt;&lt;rec-number&gt;6358&lt;/rec-number&gt;&lt;foreign-keys&gt;&lt;key app="EN" db-id="zv9tw0t2n2xfdiet259x2tdh09prp29zrxsv" timestamp="1571187202"&gt;6358&lt;/key&gt;&lt;/foreign-keys&gt;&lt;ref-type name="Journal Article"&gt;17&lt;/ref-type&gt;&lt;contributors&gt;&lt;authors&gt;&lt;author&gt;Glynn, Pierre D.&lt;/author&gt;&lt;author&gt;Voinov, Alexey A.&lt;/author&gt;&lt;author&gt;Shapiro, Carl D.&lt;/author&gt;&lt;author&gt;White, Paul A.&lt;/author&gt;&lt;/authors&gt;&lt;/contributors&gt;&lt;titles&gt;&lt;title&gt;From data to decisions: Processing information, biases, and beliefs for improved management of natural resources and environments&lt;/title&gt;&lt;secondary-title&gt;Earth&amp;apos;s Future&lt;/secondary-title&gt;&lt;/titles&gt;&lt;periodical&gt;&lt;full-title&gt;Earth&amp;apos;s Future&lt;/full-title&gt;&lt;/periodical&gt;&lt;pages&gt;356-378&lt;/pages&gt;&lt;volume&gt;5&lt;/volume&gt;&lt;number&gt;4&lt;/number&gt;&lt;keywords&gt;&lt;keyword&gt;Biases&lt;/keyword&gt;&lt;keyword&gt;Heuristics&lt;/keyword&gt;&lt;keyword&gt;adaptive management&lt;/keyword&gt;&lt;keyword&gt;post-normal science&lt;/keyword&gt;&lt;keyword&gt;beliefs&lt;/keyword&gt;&lt;keyword&gt;natural resources&lt;/keyword&gt;&lt;/keywords&gt;&lt;dates&gt;&lt;year&gt;2017&lt;/year&gt;&lt;pub-dates&gt;&lt;date&gt;2017/04/01&lt;/date&gt;&lt;/pub-dates&gt;&lt;/dates&gt;&lt;publisher&gt;John Wiley &amp;amp; Sons, Ltd&lt;/publisher&gt;&lt;isbn&gt;2328-4277&lt;/isbn&gt;&lt;urls&gt;&lt;related-urls&gt;&lt;url&gt;https://doi.org/10.1002/2016EF000487&lt;/url&gt;&lt;/related-urls&gt;&lt;/urls&gt;&lt;electronic-resource-num&gt;10.1002/2016EF000487&lt;/electronic-resource-num&gt;&lt;access-date&gt;2019/10/15&lt;/access-date&gt;&lt;/record&gt;&lt;/Cite&gt;&lt;/EndNote&gt;</w:instrText>
      </w:r>
      <w:r w:rsidR="00D255F7" w:rsidRPr="00C77A89">
        <w:fldChar w:fldCharType="separate"/>
      </w:r>
      <w:r w:rsidR="0087350F" w:rsidRPr="00C77A89">
        <w:rPr>
          <w:noProof/>
        </w:rPr>
        <w:t>(Glynn et al. 2017)</w:t>
      </w:r>
      <w:r w:rsidR="00D255F7" w:rsidRPr="00C77A89">
        <w:fldChar w:fldCharType="end"/>
      </w:r>
      <w:r w:rsidR="00D255F7" w:rsidRPr="00C77A89">
        <w:t xml:space="preserve">. </w:t>
      </w:r>
      <w:r w:rsidR="00EB4055" w:rsidRPr="00C77A89">
        <w:t xml:space="preserve">Even with standardized and accessible data, it is a substantial challenge to develop mechanisms that incorporate these forms of evidence into policy development </w:t>
      </w:r>
      <w:r w:rsidR="00940900" w:rsidRPr="00C77A89">
        <w:fldChar w:fldCharType="begin"/>
      </w:r>
      <w:r w:rsidR="0087350F" w:rsidRPr="00C77A89">
        <w:instrText xml:space="preserve"> ADDIN EN.CITE &lt;EndNote&gt;&lt;Cite&gt;&lt;Author&gt;Magnusson&lt;/Author&gt;&lt;Year&gt;2019&lt;/Year&gt;&lt;RecNum&gt;6400&lt;/RecNum&gt;&lt;DisplayText&gt;(Magnusson 2019)&lt;/DisplayText&gt;&lt;record&gt;&lt;rec-number&gt;6400&lt;/rec-number&gt;&lt;foreign-keys&gt;&lt;key app="EN" db-id="zv9tw0t2n2xfdiet259x2tdh09prp29zrxsv" timestamp="1571627868"&gt;6400&lt;/key&gt;&lt;/foreign-keys&gt;&lt;ref-type name="Journal Article"&gt;17&lt;/ref-type&gt;&lt;contributors&gt;&lt;authors&gt;&lt;author&gt;Magnusson, William E.&lt;/author&gt;&lt;/authors&gt;&lt;/contributors&gt;&lt;titles&gt;&lt;title&gt;Biodiversity: the chasm between what we know and we need to know&lt;/title&gt;&lt;secondary-title&gt;Anais da Academia Brasileira de Ci</w:instrText>
      </w:r>
      <w:r w:rsidR="0087350F" w:rsidRPr="00C77A89">
        <w:rPr>
          <w:rFonts w:hint="cs"/>
        </w:rPr>
        <w:instrText>ê</w:instrText>
      </w:r>
      <w:r w:rsidR="0087350F" w:rsidRPr="00C77A89">
        <w:instrText>ncias&lt;/secondary-title&gt;&lt;/titles&gt;&lt;periodical&gt;&lt;full-title&gt;Anais da Academia Brasileira de Ci</w:instrText>
      </w:r>
      <w:r w:rsidR="0087350F" w:rsidRPr="00C77A89">
        <w:rPr>
          <w:rFonts w:hint="cs"/>
        </w:rPr>
        <w:instrText>ê</w:instrText>
      </w:r>
      <w:r w:rsidR="0087350F" w:rsidRPr="00C77A89">
        <w:instrText>ncias&lt;/full-title&gt;&lt;/periodical&gt;&lt;volume&gt;91&lt;/volume&gt;&lt;dates&gt;&lt;year&gt;2019&lt;/year&gt;&lt;/dates&gt;&lt;publisher&gt;scielo&lt;/publisher&gt;&lt;isbn&gt;0001-3765&lt;/isbn&gt;&lt;urls&gt;&lt;/urls&gt;&lt;/record&gt;&lt;/Cite&gt;&lt;/EndNote&gt;</w:instrText>
      </w:r>
      <w:r w:rsidR="00940900" w:rsidRPr="00C77A89">
        <w:fldChar w:fldCharType="separate"/>
      </w:r>
      <w:r w:rsidR="0087350F" w:rsidRPr="00C77A89">
        <w:rPr>
          <w:noProof/>
        </w:rPr>
        <w:t>(Magnusson 2019)</w:t>
      </w:r>
      <w:r w:rsidR="00940900" w:rsidRPr="00C77A89">
        <w:fldChar w:fldCharType="end"/>
      </w:r>
      <w:r w:rsidR="00940900" w:rsidRPr="00C77A89">
        <w:t xml:space="preserve">. </w:t>
      </w:r>
      <w:r w:rsidR="0058489D" w:rsidRPr="00C77A89">
        <w:t xml:space="preserve">Consequently, framing scientific publications in these fields to ensure that they provide the means for two-way interactions with evidence </w:t>
      </w:r>
      <w:r w:rsidR="000A0D5A" w:rsidRPr="00C77A89">
        <w:t xml:space="preserve">provides a </w:t>
      </w:r>
      <w:r w:rsidR="005960C1" w:rsidRPr="00C77A89">
        <w:t>means</w:t>
      </w:r>
      <w:r w:rsidR="000A0D5A" w:rsidRPr="00C77A89">
        <w:t xml:space="preserve"> to translate </w:t>
      </w:r>
      <w:r w:rsidR="005960C1" w:rsidRPr="00C77A89">
        <w:t>principles</w:t>
      </w:r>
      <w:r w:rsidR="000A0D5A" w:rsidRPr="00C77A89">
        <w:t xml:space="preserve"> into action. </w:t>
      </w:r>
      <w:r w:rsidR="00C65B05" w:rsidRPr="00C77A89">
        <w:t xml:space="preserve">We implicitly adopted a </w:t>
      </w:r>
      <w:r w:rsidR="001A7212" w:rsidRPr="00C77A89">
        <w:t>'</w:t>
      </w:r>
      <w:r w:rsidR="00C65B05" w:rsidRPr="00C77A89">
        <w:t>science-policy-practice</w:t>
      </w:r>
      <w:r w:rsidR="001A7212" w:rsidRPr="00C77A89">
        <w:t>'</w:t>
      </w:r>
      <w:r w:rsidR="00C65B05" w:rsidRPr="00C77A89">
        <w:t xml:space="preserve"> perspective </w:t>
      </w:r>
      <w:r w:rsidR="00067D5D" w:rsidRPr="00C77A89">
        <w:t xml:space="preserve">linking science to management </w:t>
      </w:r>
      <w:r w:rsidR="00A12265" w:rsidRPr="00C77A89">
        <w:fldChar w:fldCharType="begin"/>
      </w:r>
      <w:r w:rsidR="0087350F" w:rsidRPr="00C77A89">
        <w:instrText xml:space="preserve"> ADDIN EN.CITE &lt;EndNote&gt;&lt;Cite&gt;&lt;Author&gt;Dale&lt;/Author&gt;&lt;Year&gt;2019&lt;/Year&gt;&lt;RecNum&gt;6364&lt;/RecNum&gt;&lt;DisplayText&gt;(Dale et al. 2019)&lt;/DisplayText&gt;&lt;record&gt;&lt;rec-number&gt;6364&lt;/rec-number&gt;&lt;foreign-keys&gt;&lt;key app="EN" db-id="zv9tw0t2n2xfdiet259x2tdh09prp29zrxsv" timestamp="1571257282"&gt;6364&lt;/key&gt;&lt;/foreign-keys&gt;&lt;ref-type name="Journal Article"&gt;17&lt;/ref-type&gt;&lt;contributors&gt;&lt;authors&gt;&lt;author&gt;Dale, Pat&lt;/author&gt;&lt;author&gt;Sporne, Ilva&lt;/author&gt;&lt;author&gt;Knight, Jon&lt;/author&gt;&lt;author&gt;Sheaves, Marcus&lt;/author&gt;&lt;author&gt;Eslami-Andergoli, Leila&lt;/author&gt;&lt;author&gt;Dwyer, Patrick&lt;/author&gt;&lt;/authors&gt;&lt;/contributors&gt;&lt;titles&gt;&lt;title&gt;A conceptual model to improve links between science, policy and practice in coastal management&lt;/title&gt;&lt;secondary-title&gt;Marine Policy&lt;/secondary-title&gt;&lt;/titles&gt;&lt;periodical&gt;&lt;full-title&gt;Marine Policy&lt;/full-title&gt;&lt;/periodical&gt;&lt;pages&gt;42-49&lt;/pages&gt;&lt;volume&gt;103&lt;/volume&gt;&lt;keywords&gt;&lt;keyword&gt;Coastal systems&lt;/keyword&gt;&lt;keyword&gt;Integrated management&lt;/keyword&gt;&lt;keyword&gt;Conceptual model&lt;/keyword&gt;&lt;keyword&gt;Case studies&lt;/keyword&gt;&lt;/keywords&gt;&lt;dates&gt;&lt;year&gt;2019&lt;/year&gt;&lt;pub-dates&gt;&lt;date&gt;2019/05/01/&lt;/date&gt;&lt;/pub-dates&gt;&lt;/dates&gt;&lt;isbn&gt;0308-597X&lt;/isbn&gt;&lt;urls&gt;&lt;related-urls&gt;&lt;url&gt;http://www.sciencedirect.com/science/article/pii/S0308597X1830383X&lt;/url&gt;&lt;/related-urls&gt;&lt;/urls&gt;&lt;electronic-resource-num&gt;https://doi.org/10.1016/j.marpol.2019.02.029&lt;/electronic-resource-num&gt;&lt;/record&gt;&lt;/Cite&gt;&lt;/EndNote&gt;</w:instrText>
      </w:r>
      <w:r w:rsidR="00A12265" w:rsidRPr="00C77A89">
        <w:fldChar w:fldCharType="separate"/>
      </w:r>
      <w:r w:rsidR="0087350F" w:rsidRPr="00C77A89">
        <w:rPr>
          <w:noProof/>
        </w:rPr>
        <w:t>(Dale et al. 2019)</w:t>
      </w:r>
      <w:r w:rsidR="00A12265" w:rsidRPr="00C77A89">
        <w:fldChar w:fldCharType="end"/>
      </w:r>
      <w:r w:rsidR="001A7212" w:rsidRPr="00C77A89">
        <w:t xml:space="preserve"> in developing these principles </w:t>
      </w:r>
      <w:r w:rsidR="00A12265" w:rsidRPr="00C77A89">
        <w:t>to ensure that</w:t>
      </w:r>
      <w:r w:rsidR="001A7212" w:rsidRPr="00C77A89">
        <w:t xml:space="preserve"> a wider subset of basic science can be used to inform decisions - primarily through a simple checklist that </w:t>
      </w:r>
      <w:r w:rsidR="007747EB" w:rsidRPr="00C77A89">
        <w:t xml:space="preserve">authors and readers can use to promote and structure reuse. </w:t>
      </w:r>
      <w:r w:rsidR="003A5B1D" w:rsidRPr="00C77A89">
        <w:t>Science is a movement</w:t>
      </w:r>
      <w:r w:rsidR="00751FFA" w:rsidRPr="00C77A89">
        <w:t>, and the language we use is important</w:t>
      </w:r>
      <w:r w:rsidR="003A5B1D" w:rsidRPr="00C77A89">
        <w:t xml:space="preserve"> </w:t>
      </w:r>
      <w:r w:rsidR="00751FFA" w:rsidRPr="00C77A89">
        <w:fldChar w:fldCharType="begin"/>
      </w:r>
      <w:r w:rsidR="0087350F" w:rsidRPr="00C77A89">
        <w:instrText xml:space="preserve"> ADDIN EN.CITE &lt;EndNote&gt;&lt;Cite&gt;&lt;Author&gt;Wezel&lt;/Author&gt;&lt;Year&gt;2009&lt;/Year&gt;&lt;RecNum&gt;6362&lt;/RecNum&gt;&lt;DisplayText&gt;(Wezel et al. 2009)&lt;/DisplayText&gt;&lt;record&gt;&lt;rec-number&gt;6362&lt;/rec-number&gt;&lt;foreign-keys&gt;&lt;key app="EN" db-id="zv9tw0t2n2xfdiet259x2tdh09prp29zrxsv" timestamp="1571257106"&gt;6362&lt;/key&gt;&lt;/foreign-keys&gt;&lt;ref-type name="Journal Article"&gt;17&lt;/ref-type&gt;&lt;contributors&gt;&lt;authors&gt;&lt;author&gt;Wezel, A.&lt;/author&gt;&lt;author&gt;Bellon, S.&lt;/author&gt;&lt;author&gt;Dor</w:instrText>
      </w:r>
      <w:r w:rsidR="0087350F" w:rsidRPr="00C77A89">
        <w:rPr>
          <w:rFonts w:hint="cs"/>
        </w:rPr>
        <w:instrText>é</w:instrText>
      </w:r>
      <w:r w:rsidR="0087350F" w:rsidRPr="00C77A89">
        <w:instrText>, T.&lt;/author&gt;&lt;author&gt;Francis, C.&lt;/author&gt;&lt;author&gt;Vallod, D.&lt;/author&gt;&lt;author&gt;David, C.&lt;/author&gt;&lt;/authors&gt;&lt;/contributors&gt;&lt;titles&gt;&lt;title&gt;Agroecology as a science, a movement and a practice. A review&lt;/title&gt;&lt;secondary-title&gt;Agronomy for Sustainable Development&lt;/secondary-title&gt;&lt;/titles&gt;&lt;periodical&gt;&lt;full-title&gt;Agronomy for Sustainable Development&lt;/full-title&gt;&lt;/periodical&gt;&lt;pages&gt;503-515&lt;/pages&gt;&lt;volume&gt;29&lt;/volume&gt;&lt;number&gt;4&lt;/number&gt;&lt;dates&gt;&lt;year&gt;2009&lt;/year&gt;&lt;pub-dates&gt;&lt;date&gt;2009/12/01&lt;/date&gt;&lt;/pub-dates&gt;&lt;/dates&gt;&lt;isbn&gt;1773-0155&lt;/isbn&gt;&lt;urls&gt;&lt;related-urls&gt;&lt;url&gt;https://doi.org/10.1051/agro/2009004&lt;/url&gt;&lt;/related-urls&gt;&lt;/urls&gt;&lt;electronic-resource-num&gt;10.1051/agro/2009004&lt;/electronic-resource-num&gt;&lt;/record&gt;&lt;/Cite&gt;&lt;/EndNote&gt;</w:instrText>
      </w:r>
      <w:r w:rsidR="00751FFA" w:rsidRPr="00C77A89">
        <w:fldChar w:fldCharType="separate"/>
      </w:r>
      <w:r w:rsidR="0087350F" w:rsidRPr="00C77A89">
        <w:rPr>
          <w:noProof/>
        </w:rPr>
        <w:t>(Wezel et al. 2009)</w:t>
      </w:r>
      <w:r w:rsidR="00751FFA" w:rsidRPr="00C77A89">
        <w:fldChar w:fldCharType="end"/>
      </w:r>
      <w:r w:rsidR="00751FFA" w:rsidRPr="00C77A89">
        <w:t>.</w:t>
      </w:r>
      <w:r w:rsidR="00853CFF" w:rsidRPr="00C77A89">
        <w:t xml:space="preserve"> </w:t>
      </w:r>
      <w:r w:rsidR="00582E16" w:rsidRPr="00C77A89">
        <w:t xml:space="preserve">Knowledge is not a static concept held by experts but a series of actions that we engage with through principles, concepts, data, beliefs, and relationships </w:t>
      </w:r>
      <w:r w:rsidR="003B0883" w:rsidRPr="00C77A89">
        <w:fldChar w:fldCharType="begin"/>
      </w:r>
      <w:r w:rsidR="0087350F" w:rsidRPr="00C77A89">
        <w:instrText xml:space="preserve"> ADDIN EN.CITE &lt;EndNote&gt;&lt;Cite&gt;&lt;Author&gt;Maillet&lt;/Author&gt;&lt;Year&gt;2019&lt;/Year&gt;&lt;RecNum&gt;6360&lt;/RecNum&gt;&lt;DisplayText&gt;(Maillet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3B0883" w:rsidRPr="00C77A89">
        <w:fldChar w:fldCharType="separate"/>
      </w:r>
      <w:r w:rsidR="0087350F" w:rsidRPr="00C77A89">
        <w:rPr>
          <w:noProof/>
        </w:rPr>
        <w:t>(Maillet et al. 2019)</w:t>
      </w:r>
      <w:r w:rsidR="003B0883" w:rsidRPr="00C77A89">
        <w:fldChar w:fldCharType="end"/>
      </w:r>
      <w:r w:rsidR="003B0883" w:rsidRPr="00C77A89">
        <w:t xml:space="preserve">. Here, we provide principles that we hope build a bridge and </w:t>
      </w:r>
      <w:r w:rsidR="003B2C0A" w:rsidRPr="00C77A89">
        <w:t>stepping-stones</w:t>
      </w:r>
      <w:r w:rsidR="003B0883" w:rsidRPr="00C77A89">
        <w:t xml:space="preserve"> between publications that are not necessarily co-produced and immediately relevant to people that need to use, reuse, and interact with these ideas to inform </w:t>
      </w:r>
      <w:r w:rsidR="007442B2" w:rsidRPr="00C77A89">
        <w:t>sustainable societies.</w:t>
      </w:r>
    </w:p>
    <w:p w14:paraId="6160FF40" w14:textId="279E3133" w:rsidR="00912A5F" w:rsidRPr="00C77A89" w:rsidRDefault="00912A5F">
      <w:r w:rsidRPr="00C77A89">
        <w:br w:type="page"/>
      </w:r>
    </w:p>
    <w:p w14:paraId="05FC0D4D" w14:textId="7FBD8234" w:rsidR="00771300" w:rsidRPr="00C77A89" w:rsidRDefault="00912A5F" w:rsidP="00912A5F">
      <w:pPr>
        <w:pStyle w:val="BodyText"/>
        <w:rPr>
          <w:b/>
        </w:rPr>
      </w:pPr>
      <w:r w:rsidRPr="00C77A89">
        <w:rPr>
          <w:b/>
        </w:rPr>
        <w:lastRenderedPageBreak/>
        <w:t>Literature cited</w:t>
      </w:r>
    </w:p>
    <w:p w14:paraId="30876A5E" w14:textId="77777777" w:rsidR="0087350F" w:rsidRPr="00C77A89" w:rsidRDefault="00771300" w:rsidP="0087350F">
      <w:pPr>
        <w:pStyle w:val="EndNoteBibliography"/>
        <w:spacing w:after="0"/>
        <w:ind w:left="720" w:hanging="720"/>
        <w:rPr>
          <w:noProof/>
        </w:rPr>
      </w:pPr>
      <w:r w:rsidRPr="00C77A89">
        <w:fldChar w:fldCharType="begin"/>
      </w:r>
      <w:r w:rsidRPr="00C77A89">
        <w:instrText xml:space="preserve"> ADDIN EN.REFLIST </w:instrText>
      </w:r>
      <w:r w:rsidRPr="00C77A89">
        <w:fldChar w:fldCharType="separate"/>
      </w:r>
      <w:r w:rsidR="0087350F" w:rsidRPr="00C77A89">
        <w:rPr>
          <w:noProof/>
        </w:rPr>
        <w:t xml:space="preserve">Aarons, G. A., M. Hurlburt, and S. M. Horwitz. 2011. Advancing a conceptual model of evidence-based practice implementation in public service sectors. Administration and policy in mental health </w:t>
      </w:r>
      <w:r w:rsidR="0087350F" w:rsidRPr="00C77A89">
        <w:rPr>
          <w:b/>
          <w:noProof/>
        </w:rPr>
        <w:t>38</w:t>
      </w:r>
      <w:r w:rsidR="0087350F" w:rsidRPr="00C77A89">
        <w:rPr>
          <w:noProof/>
        </w:rPr>
        <w:t>:4-23.</w:t>
      </w:r>
    </w:p>
    <w:p w14:paraId="7C37E5DA" w14:textId="77777777" w:rsidR="0087350F" w:rsidRPr="00C77A89" w:rsidRDefault="0087350F" w:rsidP="0087350F">
      <w:pPr>
        <w:pStyle w:val="EndNoteBibliography"/>
        <w:spacing w:after="0"/>
        <w:ind w:left="720" w:hanging="720"/>
        <w:rPr>
          <w:noProof/>
        </w:rPr>
      </w:pPr>
      <w:r w:rsidRPr="00C77A89">
        <w:rPr>
          <w:noProof/>
        </w:rPr>
        <w:t xml:space="preserve">Acocella, V. 2015. Grand challenges in Earth science: research toward a sustainable environment. Frontiers in Earth Science </w:t>
      </w:r>
      <w:r w:rsidRPr="00C77A89">
        <w:rPr>
          <w:b/>
          <w:noProof/>
        </w:rPr>
        <w:t>3</w:t>
      </w:r>
      <w:r w:rsidRPr="00C77A89">
        <w:rPr>
          <w:noProof/>
        </w:rPr>
        <w:t>:68.</w:t>
      </w:r>
    </w:p>
    <w:p w14:paraId="6859AEC3" w14:textId="77777777" w:rsidR="0087350F" w:rsidRPr="00C77A89" w:rsidRDefault="0087350F" w:rsidP="0087350F">
      <w:pPr>
        <w:pStyle w:val="EndNoteBibliography"/>
        <w:spacing w:after="0"/>
        <w:ind w:left="720" w:hanging="720"/>
        <w:rPr>
          <w:noProof/>
        </w:rPr>
      </w:pPr>
      <w:r w:rsidRPr="00C77A89">
        <w:rPr>
          <w:noProof/>
        </w:rPr>
        <w:t xml:space="preserve">Bagchi, S., and C. Mishra. 2006. Living with large carnivores: predation on livestock by the snow leopard (Uncia uncia). Journal of Zoology </w:t>
      </w:r>
      <w:r w:rsidRPr="00C77A89">
        <w:rPr>
          <w:b/>
          <w:noProof/>
        </w:rPr>
        <w:t>268</w:t>
      </w:r>
      <w:r w:rsidRPr="00C77A89">
        <w:rPr>
          <w:noProof/>
        </w:rPr>
        <w:t>:217-224.</w:t>
      </w:r>
    </w:p>
    <w:p w14:paraId="048396DF" w14:textId="77777777" w:rsidR="0087350F" w:rsidRPr="00C77A89" w:rsidRDefault="0087350F" w:rsidP="0087350F">
      <w:pPr>
        <w:pStyle w:val="EndNoteBibliography"/>
        <w:spacing w:after="0"/>
        <w:ind w:left="720" w:hanging="720"/>
        <w:rPr>
          <w:noProof/>
        </w:rPr>
      </w:pPr>
      <w:r w:rsidRPr="00C77A89">
        <w:rPr>
          <w:noProof/>
        </w:rPr>
        <w:t xml:space="preserve">Baker, M. 2016. Is there a reproducibility crisis? Nature </w:t>
      </w:r>
      <w:r w:rsidRPr="00C77A89">
        <w:rPr>
          <w:b/>
          <w:noProof/>
        </w:rPr>
        <w:t>533</w:t>
      </w:r>
      <w:r w:rsidRPr="00C77A89">
        <w:rPr>
          <w:noProof/>
        </w:rPr>
        <w:t>:452-454.</w:t>
      </w:r>
    </w:p>
    <w:p w14:paraId="6FA52A98" w14:textId="77777777" w:rsidR="0087350F" w:rsidRPr="00C77A89" w:rsidRDefault="0087350F" w:rsidP="0087350F">
      <w:pPr>
        <w:pStyle w:val="EndNoteBibliography"/>
        <w:spacing w:after="0"/>
        <w:ind w:left="720" w:hanging="720"/>
        <w:rPr>
          <w:noProof/>
        </w:rPr>
      </w:pPr>
      <w:r w:rsidRPr="00C77A89">
        <w:rPr>
          <w:noProof/>
        </w:rPr>
        <w:t>Baron, N. 2010. Escape from the Ivory Tower: A Guide to Making Your Science Matter. Island Press, Washington, DC.</w:t>
      </w:r>
    </w:p>
    <w:p w14:paraId="2E03BEB8" w14:textId="77777777" w:rsidR="0087350F" w:rsidRPr="00C77A89" w:rsidRDefault="0087350F" w:rsidP="0087350F">
      <w:pPr>
        <w:pStyle w:val="EndNoteBibliography"/>
        <w:spacing w:after="0"/>
        <w:ind w:left="720" w:hanging="720"/>
        <w:rPr>
          <w:noProof/>
        </w:rPr>
      </w:pPr>
      <w:r w:rsidRPr="00C77A89">
        <w:rPr>
          <w:noProof/>
        </w:rPr>
        <w:t>Bonebrake, T. C., C. J. Brown, J. D. Bell, J. L. Blanchard, A. Chauvenet, C. Champion, I. C. Chen, T. D. Clark, R. K. Colwell, F. Danielsen, A. I. Dell, J. M. Donelson, B. Eveng</w:t>
      </w:r>
      <w:r w:rsidRPr="00C77A89">
        <w:rPr>
          <w:rFonts w:hint="cs"/>
          <w:noProof/>
        </w:rPr>
        <w:t>å</w:t>
      </w:r>
      <w:r w:rsidRPr="00C77A89">
        <w:rPr>
          <w:noProof/>
        </w:rPr>
        <w:t>rd, S. Ferrier, S. Frusher, R. A. Garcia, R. B. Griffis, A. J. Hobday, M. A. Jarzyna, E. Lee, J. Lenoir, H. Linnetved, V. Y. Martin, P. C. McCormack, J. McDonald, E. McDonald-Madden, N. Mitchell, T. Mustonen, J. M. Pandolfi, N. Pettorelli, H. Possingham, P. Pulsifer, M. Reynolds, B. R. Scheffers, C. J. B. Sorte, J. M. Strugnell, M.-N. Tuanmu, S. Twiname, A. Verg</w:t>
      </w:r>
      <w:r w:rsidRPr="00C77A89">
        <w:rPr>
          <w:rFonts w:hint="cs"/>
          <w:noProof/>
        </w:rPr>
        <w:t>é</w:t>
      </w:r>
      <w:r w:rsidRPr="00C77A89">
        <w:rPr>
          <w:noProof/>
        </w:rPr>
        <w:t xml:space="preserve">s, C. Villanueva, E. Wapstra, T. Wernberg, and G. T. Pecl. 2018. Managing consequences of climate-driven species redistribution requires integration of ecology, conservation and social science. Biological Reviews </w:t>
      </w:r>
      <w:r w:rsidRPr="00C77A89">
        <w:rPr>
          <w:b/>
          <w:noProof/>
        </w:rPr>
        <w:t>93</w:t>
      </w:r>
      <w:r w:rsidRPr="00C77A89">
        <w:rPr>
          <w:noProof/>
        </w:rPr>
        <w:t>:284-305.</w:t>
      </w:r>
    </w:p>
    <w:p w14:paraId="14B94FFD" w14:textId="77777777" w:rsidR="0087350F" w:rsidRPr="00C77A89" w:rsidRDefault="0087350F" w:rsidP="0087350F">
      <w:pPr>
        <w:pStyle w:val="EndNoteBibliography"/>
        <w:spacing w:after="0"/>
        <w:ind w:left="720" w:hanging="720"/>
        <w:rPr>
          <w:noProof/>
        </w:rPr>
      </w:pPr>
      <w:r w:rsidRPr="00C77A89">
        <w:rPr>
          <w:noProof/>
        </w:rPr>
        <w:t xml:space="preserve">Botero, C. A., F. J. Weissing, J. Wright, and D. R. Rubenstein. 2015. Evolutionary tipping points in the capacity to adapt to environmental change. Proceedings of the National Academy of Sciences of the United States of America </w:t>
      </w:r>
      <w:r w:rsidRPr="00C77A89">
        <w:rPr>
          <w:b/>
          <w:noProof/>
        </w:rPr>
        <w:t>112</w:t>
      </w:r>
      <w:r w:rsidRPr="00C77A89">
        <w:rPr>
          <w:noProof/>
        </w:rPr>
        <w:t>:184-189.</w:t>
      </w:r>
    </w:p>
    <w:p w14:paraId="54019429" w14:textId="77777777" w:rsidR="0087350F" w:rsidRPr="00C77A89" w:rsidRDefault="0087350F" w:rsidP="0087350F">
      <w:pPr>
        <w:pStyle w:val="EndNoteBibliography"/>
        <w:spacing w:after="0"/>
        <w:ind w:left="720" w:hanging="720"/>
        <w:rPr>
          <w:noProof/>
        </w:rPr>
      </w:pPr>
      <w:r w:rsidRPr="00C77A89">
        <w:rPr>
          <w:noProof/>
        </w:rPr>
        <w:t xml:space="preserve">Bourne, P. E., and L. M. Chalupa. 2006. Ten simple rules for getting grants. PLOS Computational Biology </w:t>
      </w:r>
      <w:r w:rsidRPr="00C77A89">
        <w:rPr>
          <w:b/>
          <w:noProof/>
        </w:rPr>
        <w:t>2</w:t>
      </w:r>
      <w:r w:rsidRPr="00C77A89">
        <w:rPr>
          <w:noProof/>
        </w:rPr>
        <w:t>:59-60.</w:t>
      </w:r>
    </w:p>
    <w:p w14:paraId="4F1EEE24" w14:textId="77777777" w:rsidR="0087350F" w:rsidRPr="00C77A89" w:rsidRDefault="0087350F" w:rsidP="0087350F">
      <w:pPr>
        <w:pStyle w:val="EndNoteBibliography"/>
        <w:spacing w:after="0"/>
        <w:ind w:left="720" w:hanging="720"/>
        <w:rPr>
          <w:noProof/>
        </w:rPr>
      </w:pPr>
      <w:r w:rsidRPr="00C77A89">
        <w:rPr>
          <w:noProof/>
        </w:rPr>
        <w:t xml:space="preserve">Burkle, L. A., J. C. Marlin, and T. M. Knight. 2013. Plant-Pollinator Interactions over 120 Years: Loss of Species, Co-Occurrence, and Function. Science </w:t>
      </w:r>
      <w:r w:rsidRPr="00C77A89">
        <w:rPr>
          <w:b/>
          <w:noProof/>
        </w:rPr>
        <w:t>339</w:t>
      </w:r>
      <w:r w:rsidRPr="00C77A89">
        <w:rPr>
          <w:noProof/>
        </w:rPr>
        <w:t>:1611.</w:t>
      </w:r>
    </w:p>
    <w:p w14:paraId="32B9DE3A" w14:textId="77777777" w:rsidR="0087350F" w:rsidRPr="00C77A89" w:rsidRDefault="0087350F" w:rsidP="0087350F">
      <w:pPr>
        <w:pStyle w:val="EndNoteBibliography"/>
        <w:spacing w:after="0"/>
        <w:ind w:left="720" w:hanging="720"/>
        <w:rPr>
          <w:noProof/>
        </w:rPr>
      </w:pPr>
      <w:r w:rsidRPr="00C77A89">
        <w:rPr>
          <w:noProof/>
        </w:rPr>
        <w:t xml:space="preserve">Busch, J., and K. Ferretti-Gallon. 2017. What Drives Deforestation and What Stops It? A Meta-Analysis. Review of Environmental Economics and Policy </w:t>
      </w:r>
      <w:r w:rsidRPr="00C77A89">
        <w:rPr>
          <w:b/>
          <w:noProof/>
        </w:rPr>
        <w:t>11</w:t>
      </w:r>
      <w:r w:rsidRPr="00C77A89">
        <w:rPr>
          <w:noProof/>
        </w:rPr>
        <w:t>:3-23.</w:t>
      </w:r>
    </w:p>
    <w:p w14:paraId="5248D858" w14:textId="77777777" w:rsidR="0087350F" w:rsidRPr="00C77A89" w:rsidRDefault="0087350F" w:rsidP="0087350F">
      <w:pPr>
        <w:pStyle w:val="EndNoteBibliography"/>
        <w:spacing w:after="0"/>
        <w:ind w:left="720" w:hanging="720"/>
        <w:rPr>
          <w:noProof/>
        </w:rPr>
      </w:pPr>
      <w:r w:rsidRPr="00C77A89">
        <w:rPr>
          <w:noProof/>
        </w:rPr>
        <w:t xml:space="preserve">Calo, A. 2018. How knowledge deficit interventions fail to resolve beginning farmer challenges. Agriculture and Human Values </w:t>
      </w:r>
      <w:r w:rsidRPr="00C77A89">
        <w:rPr>
          <w:b/>
          <w:noProof/>
        </w:rPr>
        <w:t>35</w:t>
      </w:r>
      <w:r w:rsidRPr="00C77A89">
        <w:rPr>
          <w:noProof/>
        </w:rPr>
        <w:t>:367-381.</w:t>
      </w:r>
    </w:p>
    <w:p w14:paraId="770F50A2" w14:textId="77777777" w:rsidR="0087350F" w:rsidRPr="00C77A89" w:rsidRDefault="0087350F" w:rsidP="0087350F">
      <w:pPr>
        <w:pStyle w:val="EndNoteBibliography"/>
        <w:spacing w:after="0"/>
        <w:ind w:left="720" w:hanging="720"/>
        <w:rPr>
          <w:noProof/>
        </w:rPr>
      </w:pPr>
      <w:r w:rsidRPr="00C77A89">
        <w:rPr>
          <w:noProof/>
        </w:rPr>
        <w:t>Cash, D. W., W. C. Clark, F. Alcock, N. M. Dickson, N. Eckley, D. H. Guston, J. J</w:t>
      </w:r>
      <w:r w:rsidRPr="00C77A89">
        <w:rPr>
          <w:rFonts w:hint="cs"/>
          <w:noProof/>
        </w:rPr>
        <w:t>ä</w:t>
      </w:r>
      <w:r w:rsidRPr="00C77A89">
        <w:rPr>
          <w:noProof/>
        </w:rPr>
        <w:t xml:space="preserve">ger, and R. B. Mitchell. 2003. Knowledge systems for sustainable development. Proceedings of the National Academy of Sciences </w:t>
      </w:r>
      <w:r w:rsidRPr="00C77A89">
        <w:rPr>
          <w:b/>
          <w:noProof/>
        </w:rPr>
        <w:t>100</w:t>
      </w:r>
      <w:r w:rsidRPr="00C77A89">
        <w:rPr>
          <w:noProof/>
        </w:rPr>
        <w:t>:8086.</w:t>
      </w:r>
    </w:p>
    <w:p w14:paraId="7D740267" w14:textId="77777777" w:rsidR="0087350F" w:rsidRPr="00C77A89" w:rsidRDefault="0087350F" w:rsidP="0087350F">
      <w:pPr>
        <w:pStyle w:val="EndNoteBibliography"/>
        <w:spacing w:after="0"/>
        <w:ind w:left="720" w:hanging="720"/>
        <w:rPr>
          <w:noProof/>
        </w:rPr>
      </w:pPr>
      <w:r w:rsidRPr="00C77A89">
        <w:rPr>
          <w:noProof/>
        </w:rPr>
        <w:t xml:space="preserve">Chiabai, A., S. Quiroga, P. Martinez-Juarez, S. Higgins, and T. Taylor. 2018. The nexus between climate change, ecosystem services and human health: Towards a conceptual framework. Science of the Total Environment </w:t>
      </w:r>
      <w:r w:rsidRPr="00C77A89">
        <w:rPr>
          <w:b/>
          <w:noProof/>
        </w:rPr>
        <w:t>635</w:t>
      </w:r>
      <w:r w:rsidRPr="00C77A89">
        <w:rPr>
          <w:noProof/>
        </w:rPr>
        <w:t>:1191-1204.</w:t>
      </w:r>
    </w:p>
    <w:p w14:paraId="44C906DF" w14:textId="77777777" w:rsidR="0087350F" w:rsidRPr="00C77A89" w:rsidRDefault="0087350F" w:rsidP="0087350F">
      <w:pPr>
        <w:pStyle w:val="EndNoteBibliography"/>
        <w:spacing w:after="0"/>
        <w:ind w:left="720" w:hanging="720"/>
        <w:rPr>
          <w:noProof/>
        </w:rPr>
      </w:pPr>
      <w:r w:rsidRPr="00C77A89">
        <w:rPr>
          <w:noProof/>
        </w:rPr>
        <w:t xml:space="preserve">Colvin, R. M., G. B. Witt, and J. Lacey. 2016. Approaches to identifying stakeholders in environmental management: Insights from practitioners to go beyond the </w:t>
      </w:r>
      <w:r w:rsidRPr="00C77A89">
        <w:rPr>
          <w:rFonts w:hint="cs"/>
          <w:noProof/>
        </w:rPr>
        <w:t>‘</w:t>
      </w:r>
      <w:r w:rsidRPr="00C77A89">
        <w:rPr>
          <w:noProof/>
        </w:rPr>
        <w:t>usual suspects</w:t>
      </w:r>
      <w:r w:rsidRPr="00C77A89">
        <w:rPr>
          <w:rFonts w:hint="cs"/>
          <w:noProof/>
        </w:rPr>
        <w:t>’</w:t>
      </w:r>
      <w:r w:rsidRPr="00C77A89">
        <w:rPr>
          <w:noProof/>
        </w:rPr>
        <w:t xml:space="preserve">. Land Use Policy </w:t>
      </w:r>
      <w:r w:rsidRPr="00C77A89">
        <w:rPr>
          <w:b/>
          <w:noProof/>
        </w:rPr>
        <w:t>52</w:t>
      </w:r>
      <w:r w:rsidRPr="00C77A89">
        <w:rPr>
          <w:noProof/>
        </w:rPr>
        <w:t>:266-276.</w:t>
      </w:r>
    </w:p>
    <w:p w14:paraId="0AC3AD57" w14:textId="77777777" w:rsidR="0087350F" w:rsidRPr="00C77A89" w:rsidRDefault="0087350F" w:rsidP="0087350F">
      <w:pPr>
        <w:pStyle w:val="EndNoteBibliography"/>
        <w:spacing w:after="0"/>
        <w:ind w:left="720" w:hanging="720"/>
        <w:rPr>
          <w:noProof/>
        </w:rPr>
      </w:pPr>
      <w:r w:rsidRPr="00C77A89">
        <w:rPr>
          <w:noProof/>
        </w:rPr>
        <w:t xml:space="preserve">Dale, P., I. Sporne, J. Knight, M. Sheaves, L. Eslami-Andergoli, and P. Dwyer. 2019. A conceptual model to improve links between science, policy and practice in coastal management. Marine Policy </w:t>
      </w:r>
      <w:r w:rsidRPr="00C77A89">
        <w:rPr>
          <w:b/>
          <w:noProof/>
        </w:rPr>
        <w:t>103</w:t>
      </w:r>
      <w:r w:rsidRPr="00C77A89">
        <w:rPr>
          <w:noProof/>
        </w:rPr>
        <w:t>:42-49.</w:t>
      </w:r>
    </w:p>
    <w:p w14:paraId="4565B7AF" w14:textId="77777777" w:rsidR="0087350F" w:rsidRPr="00C77A89" w:rsidRDefault="0087350F" w:rsidP="0087350F">
      <w:pPr>
        <w:pStyle w:val="EndNoteBibliography"/>
        <w:spacing w:after="0"/>
        <w:ind w:left="720" w:hanging="720"/>
        <w:rPr>
          <w:noProof/>
        </w:rPr>
      </w:pPr>
      <w:r w:rsidRPr="00C77A89">
        <w:rPr>
          <w:noProof/>
        </w:rPr>
        <w:t xml:space="preserve">Davidson, M. D. 2013. On the relation between ecosystem services, intrinsic value, existence value and economic valuation. Ecological Economics </w:t>
      </w:r>
      <w:r w:rsidRPr="00C77A89">
        <w:rPr>
          <w:b/>
          <w:noProof/>
        </w:rPr>
        <w:t>95</w:t>
      </w:r>
      <w:r w:rsidRPr="00C77A89">
        <w:rPr>
          <w:noProof/>
        </w:rPr>
        <w:t>:171-177.</w:t>
      </w:r>
    </w:p>
    <w:p w14:paraId="10E0A3BF" w14:textId="77777777" w:rsidR="0087350F" w:rsidRPr="00C77A89" w:rsidRDefault="0087350F" w:rsidP="0087350F">
      <w:pPr>
        <w:pStyle w:val="EndNoteBibliography"/>
        <w:spacing w:after="0"/>
        <w:ind w:left="720" w:hanging="720"/>
        <w:rPr>
          <w:noProof/>
        </w:rPr>
      </w:pPr>
      <w:r w:rsidRPr="00C77A89">
        <w:rPr>
          <w:noProof/>
        </w:rPr>
        <w:lastRenderedPageBreak/>
        <w:t>Dickman, A. J. 2010. Complexities of conflict: the importance of considering social factors for effectively resolving human</w:t>
      </w:r>
      <w:r w:rsidRPr="00C77A89">
        <w:rPr>
          <w:rFonts w:hint="cs"/>
          <w:noProof/>
        </w:rPr>
        <w:t>–</w:t>
      </w:r>
      <w:r w:rsidRPr="00C77A89">
        <w:rPr>
          <w:noProof/>
        </w:rPr>
        <w:t xml:space="preserve">wildlife conflict. Animal Conservation </w:t>
      </w:r>
      <w:r w:rsidRPr="00C77A89">
        <w:rPr>
          <w:b/>
          <w:noProof/>
        </w:rPr>
        <w:t>13</w:t>
      </w:r>
      <w:r w:rsidRPr="00C77A89">
        <w:rPr>
          <w:noProof/>
        </w:rPr>
        <w:t>:458-466.</w:t>
      </w:r>
    </w:p>
    <w:p w14:paraId="23245B62" w14:textId="77777777" w:rsidR="0087350F" w:rsidRPr="00C77A89" w:rsidRDefault="0087350F" w:rsidP="0087350F">
      <w:pPr>
        <w:pStyle w:val="EndNoteBibliography"/>
        <w:spacing w:after="0"/>
        <w:ind w:left="720" w:hanging="720"/>
        <w:rPr>
          <w:noProof/>
        </w:rPr>
      </w:pPr>
      <w:r w:rsidRPr="00C77A89">
        <w:rPr>
          <w:noProof/>
        </w:rPr>
        <w:t xml:space="preserve">Dickman, A. J., L. Hazzah, C. Carbone, and S. M. Durant. 2014. Carnivores, culture and </w:t>
      </w:r>
      <w:r w:rsidRPr="00C77A89">
        <w:rPr>
          <w:rFonts w:hint="cs"/>
          <w:noProof/>
        </w:rPr>
        <w:t>‘</w:t>
      </w:r>
      <w:r w:rsidRPr="00C77A89">
        <w:rPr>
          <w:noProof/>
        </w:rPr>
        <w:t>contagious conflict</w:t>
      </w:r>
      <w:r w:rsidRPr="00C77A89">
        <w:rPr>
          <w:rFonts w:hint="cs"/>
          <w:noProof/>
        </w:rPr>
        <w:t>’</w:t>
      </w:r>
      <w:r w:rsidRPr="00C77A89">
        <w:rPr>
          <w:noProof/>
        </w:rPr>
        <w:t>: Multiple factors influence perceived problems with carnivores in Tanzania</w:t>
      </w:r>
      <w:r w:rsidRPr="00C77A89">
        <w:rPr>
          <w:rFonts w:hint="cs"/>
          <w:noProof/>
        </w:rPr>
        <w:t>’</w:t>
      </w:r>
      <w:r w:rsidRPr="00C77A89">
        <w:rPr>
          <w:noProof/>
        </w:rPr>
        <w:t xml:space="preserve">s Ruaha landscape. Biological Conservation </w:t>
      </w:r>
      <w:r w:rsidRPr="00C77A89">
        <w:rPr>
          <w:b/>
          <w:noProof/>
        </w:rPr>
        <w:t>178</w:t>
      </w:r>
      <w:r w:rsidRPr="00C77A89">
        <w:rPr>
          <w:noProof/>
        </w:rPr>
        <w:t>:19-27.</w:t>
      </w:r>
    </w:p>
    <w:p w14:paraId="5AA58175" w14:textId="77777777" w:rsidR="0087350F" w:rsidRPr="00C77A89" w:rsidRDefault="0087350F" w:rsidP="0087350F">
      <w:pPr>
        <w:pStyle w:val="EndNoteBibliography"/>
        <w:spacing w:after="0"/>
        <w:ind w:left="720" w:hanging="720"/>
        <w:rPr>
          <w:noProof/>
        </w:rPr>
      </w:pPr>
      <w:r w:rsidRPr="00C77A89">
        <w:rPr>
          <w:noProof/>
        </w:rPr>
        <w:t xml:space="preserve">Ferguson, P. 2015. The green economy agenda: business as usual or transformational discourse? Environmental Politics </w:t>
      </w:r>
      <w:r w:rsidRPr="00C77A89">
        <w:rPr>
          <w:b/>
          <w:noProof/>
        </w:rPr>
        <w:t>24</w:t>
      </w:r>
      <w:r w:rsidRPr="00C77A89">
        <w:rPr>
          <w:noProof/>
        </w:rPr>
        <w:t>:17-37.</w:t>
      </w:r>
    </w:p>
    <w:p w14:paraId="4C6C4AA0" w14:textId="77777777" w:rsidR="0087350F" w:rsidRPr="00C77A89" w:rsidRDefault="0087350F" w:rsidP="0087350F">
      <w:pPr>
        <w:pStyle w:val="EndNoteBibliography"/>
        <w:spacing w:after="0"/>
        <w:ind w:left="720" w:hanging="720"/>
        <w:rPr>
          <w:noProof/>
        </w:rPr>
      </w:pPr>
      <w:r w:rsidRPr="00C77A89">
        <w:rPr>
          <w:noProof/>
        </w:rPr>
        <w:t>Fern</w:t>
      </w:r>
      <w:r w:rsidRPr="00C77A89">
        <w:rPr>
          <w:rFonts w:hint="cs"/>
          <w:noProof/>
        </w:rPr>
        <w:t>á</w:t>
      </w:r>
      <w:r w:rsidRPr="00C77A89">
        <w:rPr>
          <w:noProof/>
        </w:rPr>
        <w:t xml:space="preserve">ndez, R. J. 2016. How to be a more effective environmental scientist in management and policy contexts. Environmental Science &amp; Policy </w:t>
      </w:r>
      <w:r w:rsidRPr="00C77A89">
        <w:rPr>
          <w:b/>
          <w:noProof/>
        </w:rPr>
        <w:t>64</w:t>
      </w:r>
      <w:r w:rsidRPr="00C77A89">
        <w:rPr>
          <w:noProof/>
        </w:rPr>
        <w:t>:171-176.</w:t>
      </w:r>
    </w:p>
    <w:p w14:paraId="1B1BF8EB" w14:textId="77777777" w:rsidR="0087350F" w:rsidRPr="00C77A89" w:rsidRDefault="0087350F" w:rsidP="0087350F">
      <w:pPr>
        <w:pStyle w:val="EndNoteBibliography"/>
        <w:spacing w:after="0"/>
        <w:ind w:left="720" w:hanging="720"/>
        <w:rPr>
          <w:noProof/>
        </w:rPr>
      </w:pPr>
      <w:r w:rsidRPr="00C77A89">
        <w:rPr>
          <w:noProof/>
        </w:rPr>
        <w:t xml:space="preserve">Fischer, J., and M. Riechers. 2019. A leverage points perspective on sustainability. People and Nature </w:t>
      </w:r>
      <w:r w:rsidRPr="00C77A89">
        <w:rPr>
          <w:b/>
          <w:noProof/>
        </w:rPr>
        <w:t>1</w:t>
      </w:r>
      <w:r w:rsidRPr="00C77A89">
        <w:rPr>
          <w:noProof/>
        </w:rPr>
        <w:t>:115-120.</w:t>
      </w:r>
    </w:p>
    <w:p w14:paraId="1372E244" w14:textId="77777777" w:rsidR="0087350F" w:rsidRPr="00C77A89" w:rsidRDefault="0087350F" w:rsidP="0087350F">
      <w:pPr>
        <w:pStyle w:val="EndNoteBibliography"/>
        <w:spacing w:after="0"/>
        <w:ind w:left="720" w:hanging="720"/>
        <w:rPr>
          <w:noProof/>
        </w:rPr>
      </w:pPr>
      <w:r w:rsidRPr="00C77A89">
        <w:rPr>
          <w:noProof/>
        </w:rPr>
        <w:t xml:space="preserve">Fiutem, T., and M. Antoniol. 1996. A cliche-based environment to support architectural reverse engineering. Pages 319-328 </w:t>
      </w:r>
      <w:r w:rsidRPr="00C77A89">
        <w:rPr>
          <w:i/>
          <w:noProof/>
        </w:rPr>
        <w:t>in</w:t>
      </w:r>
      <w:r w:rsidRPr="00C77A89">
        <w:rPr>
          <w:noProof/>
        </w:rPr>
        <w:t xml:space="preserve"> 1996 Proceedings of International Conference on Software Maintenance.</w:t>
      </w:r>
    </w:p>
    <w:p w14:paraId="0F2BDBF4" w14:textId="77777777" w:rsidR="0087350F" w:rsidRPr="00C77A89" w:rsidRDefault="0087350F" w:rsidP="0087350F">
      <w:pPr>
        <w:pStyle w:val="EndNoteBibliography"/>
        <w:spacing w:after="0"/>
        <w:ind w:left="720" w:hanging="720"/>
        <w:rPr>
          <w:noProof/>
        </w:rPr>
      </w:pPr>
      <w:r w:rsidRPr="00C77A89">
        <w:rPr>
          <w:noProof/>
        </w:rPr>
        <w:t xml:space="preserve">Fu, Q., Y. Hou, B. Wang, X. Bi, B. Li, and X. Zhang. 2018. Scenario analysis of ecosystem service changes and interactions in a mountain-oasis-desert system: a case study in Altay Prefecture, China. Scientific Reports </w:t>
      </w:r>
      <w:r w:rsidRPr="00C77A89">
        <w:rPr>
          <w:b/>
          <w:noProof/>
        </w:rPr>
        <w:t>8</w:t>
      </w:r>
      <w:r w:rsidRPr="00C77A89">
        <w:rPr>
          <w:noProof/>
        </w:rPr>
        <w:t>:12939.</w:t>
      </w:r>
    </w:p>
    <w:p w14:paraId="3E937324" w14:textId="77777777" w:rsidR="0087350F" w:rsidRPr="00C77A89" w:rsidRDefault="0087350F" w:rsidP="0087350F">
      <w:pPr>
        <w:pStyle w:val="EndNoteBibliography"/>
        <w:spacing w:after="0"/>
        <w:ind w:left="720" w:hanging="720"/>
        <w:rPr>
          <w:noProof/>
        </w:rPr>
      </w:pPr>
      <w:r w:rsidRPr="00C77A89">
        <w:rPr>
          <w:noProof/>
        </w:rPr>
        <w:t xml:space="preserve">Gerstner, K., D. Moreno-Mateos, J. Gurevitch, M. Beckmann, S. Kambach, H. P. Jones, and R. Seppelt. 2017. Will your paper be used in a meta-analysis? Make the reach of your research broader and longer lasting. Methods in Ecology and Evolution </w:t>
      </w:r>
      <w:r w:rsidRPr="00C77A89">
        <w:rPr>
          <w:b/>
          <w:noProof/>
        </w:rPr>
        <w:t>8</w:t>
      </w:r>
      <w:r w:rsidRPr="00C77A89">
        <w:rPr>
          <w:noProof/>
        </w:rPr>
        <w:t>:777-784.</w:t>
      </w:r>
    </w:p>
    <w:p w14:paraId="242A82D4" w14:textId="77777777" w:rsidR="0087350F" w:rsidRPr="00C77A89" w:rsidRDefault="0087350F" w:rsidP="0087350F">
      <w:pPr>
        <w:pStyle w:val="EndNoteBibliography"/>
        <w:spacing w:after="0"/>
        <w:ind w:left="720" w:hanging="720"/>
        <w:rPr>
          <w:noProof/>
        </w:rPr>
      </w:pPr>
      <w:r w:rsidRPr="00C77A89">
        <w:rPr>
          <w:noProof/>
        </w:rPr>
        <w:t xml:space="preserve">Glynn, P. D., A. A. Voinov, C. D. Shapiro, and P. A. White. 2017. From data to decisions: Processing information, biases, and beliefs for improved management of natural resources and environments. Earth's Future </w:t>
      </w:r>
      <w:r w:rsidRPr="00C77A89">
        <w:rPr>
          <w:b/>
          <w:noProof/>
        </w:rPr>
        <w:t>5</w:t>
      </w:r>
      <w:r w:rsidRPr="00C77A89">
        <w:rPr>
          <w:noProof/>
        </w:rPr>
        <w:t>:356-378.</w:t>
      </w:r>
    </w:p>
    <w:p w14:paraId="51431BD7" w14:textId="77777777" w:rsidR="0087350F" w:rsidRPr="00C77A89" w:rsidRDefault="0087350F" w:rsidP="0087350F">
      <w:pPr>
        <w:pStyle w:val="EndNoteBibliography"/>
        <w:spacing w:after="0"/>
        <w:ind w:left="720" w:hanging="720"/>
        <w:rPr>
          <w:noProof/>
        </w:rPr>
      </w:pPr>
      <w:r w:rsidRPr="00C77A89">
        <w:rPr>
          <w:noProof/>
        </w:rPr>
        <w:t xml:space="preserve">Halpern, B. S., S. Walbridge, K. A. Selkoe, C. V. Kappel, F. Micheli, C. Agrosa, J. F. Bruno, K. S. Casey, C. Ebert, H. E. Fox, R. Fujita, D. Heinemann, H. S. Lenihan, E. M. P. Madin, M. T. Perry, E. R. Selig, M. Spalding, R. Steneck, and R. Watson. 2008. A Global Map of Human Impact on Marine Ecosystems. Science </w:t>
      </w:r>
      <w:r w:rsidRPr="00C77A89">
        <w:rPr>
          <w:b/>
          <w:noProof/>
        </w:rPr>
        <w:t>319</w:t>
      </w:r>
      <w:r w:rsidRPr="00C77A89">
        <w:rPr>
          <w:noProof/>
        </w:rPr>
        <w:t>:948.</w:t>
      </w:r>
    </w:p>
    <w:p w14:paraId="77C0E3FE" w14:textId="77777777" w:rsidR="0087350F" w:rsidRPr="00C77A89" w:rsidRDefault="0087350F" w:rsidP="0087350F">
      <w:pPr>
        <w:pStyle w:val="EndNoteBibliography"/>
        <w:spacing w:after="0"/>
        <w:ind w:left="720" w:hanging="720"/>
        <w:rPr>
          <w:noProof/>
        </w:rPr>
      </w:pPr>
      <w:r w:rsidRPr="00C77A89">
        <w:rPr>
          <w:noProof/>
        </w:rPr>
        <w:t xml:space="preserve">Hampton, S. E., C. A. Strasser, J. J. Tewksbury, W. K. Gram, A. E. Budden, A. L. Batcheller, C. S. Duke, and J. H. Porter. 2013. Big data and the future of ecology. Frontiers in Ecology &amp; the Environment </w:t>
      </w:r>
      <w:r w:rsidRPr="00C77A89">
        <w:rPr>
          <w:b/>
          <w:noProof/>
        </w:rPr>
        <w:t>11</w:t>
      </w:r>
      <w:r w:rsidRPr="00C77A89">
        <w:rPr>
          <w:noProof/>
        </w:rPr>
        <w:t>:156-162.</w:t>
      </w:r>
    </w:p>
    <w:p w14:paraId="6BC39C50" w14:textId="77777777" w:rsidR="0087350F" w:rsidRPr="00C77A89" w:rsidRDefault="0087350F" w:rsidP="0087350F">
      <w:pPr>
        <w:pStyle w:val="EndNoteBibliography"/>
        <w:spacing w:after="0"/>
        <w:ind w:left="720" w:hanging="720"/>
        <w:rPr>
          <w:noProof/>
        </w:rPr>
      </w:pPr>
      <w:r w:rsidRPr="00C77A89">
        <w:rPr>
          <w:noProof/>
        </w:rPr>
        <w:t xml:space="preserve">Hao, J. 2018. Reconsidering </w:t>
      </w:r>
      <w:r w:rsidRPr="00C77A89">
        <w:rPr>
          <w:rFonts w:hint="cs"/>
          <w:noProof/>
        </w:rPr>
        <w:t>‘</w:t>
      </w:r>
      <w:r w:rsidRPr="00C77A89">
        <w:rPr>
          <w:noProof/>
        </w:rPr>
        <w:t>cause inside the clause</w:t>
      </w:r>
      <w:r w:rsidRPr="00C77A89">
        <w:rPr>
          <w:rFonts w:hint="cs"/>
          <w:noProof/>
        </w:rPr>
        <w:t>’</w:t>
      </w:r>
      <w:r w:rsidRPr="00C77A89">
        <w:rPr>
          <w:noProof/>
        </w:rPr>
        <w:t xml:space="preserve"> in scientific discourse </w:t>
      </w:r>
      <w:r w:rsidRPr="00C77A89">
        <w:rPr>
          <w:rFonts w:hint="cs"/>
          <w:noProof/>
        </w:rPr>
        <w:t>–</w:t>
      </w:r>
      <w:r w:rsidRPr="00C77A89">
        <w:rPr>
          <w:noProof/>
        </w:rPr>
        <w:t xml:space="preserve"> from a discourse semantic perspective in systemic functional linguistics. Text &amp; Talk - An Interdisciplinary Journal of Language Discourse Communication Studies </w:t>
      </w:r>
      <w:r w:rsidRPr="00C77A89">
        <w:rPr>
          <w:b/>
          <w:noProof/>
        </w:rPr>
        <w:t>38</w:t>
      </w:r>
      <w:r w:rsidRPr="00C77A89">
        <w:rPr>
          <w:noProof/>
        </w:rPr>
        <w:t>.</w:t>
      </w:r>
    </w:p>
    <w:p w14:paraId="0DF12429" w14:textId="77777777" w:rsidR="0087350F" w:rsidRPr="00C77A89" w:rsidRDefault="0087350F" w:rsidP="0087350F">
      <w:pPr>
        <w:pStyle w:val="EndNoteBibliography"/>
        <w:spacing w:after="0"/>
        <w:ind w:left="720" w:hanging="720"/>
        <w:rPr>
          <w:noProof/>
        </w:rPr>
      </w:pPr>
      <w:r w:rsidRPr="00C77A89">
        <w:rPr>
          <w:noProof/>
        </w:rPr>
        <w:t xml:space="preserve">Iacona, G. D., W. J. Sutherland, B. Mappin, V. M. Adams, P. R. Armsworth, T. Coleshaw, C. Cook, I. Craigie, L. V. Dicks, J. A. Fitzsimons, J. McGowan, A. J. Plumptre, T. Polak, A. S. Pullin, J. Ringma, I. Rushworth, A. Santangeli, A. Stewart, A. Tulloch, J. C. Walsh, and H. P. Possingham. 2018. Standardized reporting of the costs of management interventions for biodiversity conservation. Conservation Biology </w:t>
      </w:r>
      <w:r w:rsidRPr="00C77A89">
        <w:rPr>
          <w:b/>
          <w:noProof/>
        </w:rPr>
        <w:t>32</w:t>
      </w:r>
      <w:r w:rsidRPr="00C77A89">
        <w:rPr>
          <w:noProof/>
        </w:rPr>
        <w:t>:979-988.</w:t>
      </w:r>
    </w:p>
    <w:p w14:paraId="55E63162" w14:textId="77777777" w:rsidR="0087350F" w:rsidRPr="00C77A89" w:rsidRDefault="0087350F" w:rsidP="0087350F">
      <w:pPr>
        <w:pStyle w:val="EndNoteBibliography"/>
        <w:spacing w:after="0"/>
        <w:ind w:left="720" w:hanging="720"/>
        <w:rPr>
          <w:noProof/>
        </w:rPr>
      </w:pPr>
      <w:r w:rsidRPr="00C77A89">
        <w:rPr>
          <w:noProof/>
        </w:rPr>
        <w:t>Johnson, A., C. Vongkhamheng, M. Hedemark, and T. Saithongdam. 2006. Effects of human</w:t>
      </w:r>
      <w:r w:rsidRPr="00C77A89">
        <w:rPr>
          <w:rFonts w:hint="cs"/>
          <w:noProof/>
        </w:rPr>
        <w:t>–</w:t>
      </w:r>
      <w:r w:rsidRPr="00C77A89">
        <w:rPr>
          <w:noProof/>
        </w:rPr>
        <w:t xml:space="preserve">carnivore conflict on tiger (Panthera tigris) and prey populations in Lao PDR. Animal Conservation </w:t>
      </w:r>
      <w:r w:rsidRPr="00C77A89">
        <w:rPr>
          <w:b/>
          <w:noProof/>
        </w:rPr>
        <w:t>9</w:t>
      </w:r>
      <w:r w:rsidRPr="00C77A89">
        <w:rPr>
          <w:noProof/>
        </w:rPr>
        <w:t>:421-430.</w:t>
      </w:r>
    </w:p>
    <w:p w14:paraId="7C0ACDFB" w14:textId="77777777" w:rsidR="0087350F" w:rsidRPr="00C77A89" w:rsidRDefault="0087350F" w:rsidP="0087350F">
      <w:pPr>
        <w:pStyle w:val="EndNoteBibliography"/>
        <w:spacing w:after="0"/>
        <w:ind w:left="720" w:hanging="720"/>
        <w:rPr>
          <w:noProof/>
        </w:rPr>
      </w:pPr>
      <w:r w:rsidRPr="00C77A89">
        <w:rPr>
          <w:noProof/>
        </w:rPr>
        <w:lastRenderedPageBreak/>
        <w:t xml:space="preserve">Jones, P. G., and P. K. Thornton. 2009. Croppers to livestock keepers: livelihood transitions to 2050 in Africa due to climate change. Environmental Science &amp; Policy </w:t>
      </w:r>
      <w:r w:rsidRPr="00C77A89">
        <w:rPr>
          <w:b/>
          <w:noProof/>
        </w:rPr>
        <w:t>12</w:t>
      </w:r>
      <w:r w:rsidRPr="00C77A89">
        <w:rPr>
          <w:noProof/>
        </w:rPr>
        <w:t>:427-437.</w:t>
      </w:r>
    </w:p>
    <w:p w14:paraId="34AED041" w14:textId="77777777" w:rsidR="0087350F" w:rsidRPr="00C77A89" w:rsidRDefault="0087350F" w:rsidP="0087350F">
      <w:pPr>
        <w:pStyle w:val="EndNoteBibliography"/>
        <w:spacing w:after="0"/>
        <w:ind w:left="720" w:hanging="720"/>
        <w:rPr>
          <w:noProof/>
        </w:rPr>
      </w:pPr>
      <w:r w:rsidRPr="00C77A89">
        <w:rPr>
          <w:noProof/>
        </w:rPr>
        <w:t>Karttunen, K., A. Ahtikoski, S. Kujala, H. T</w:t>
      </w:r>
      <w:r w:rsidRPr="00C77A89">
        <w:rPr>
          <w:rFonts w:hint="cs"/>
          <w:noProof/>
        </w:rPr>
        <w:t>ö</w:t>
      </w:r>
      <w:r w:rsidRPr="00C77A89">
        <w:rPr>
          <w:noProof/>
        </w:rPr>
        <w:t>rm</w:t>
      </w:r>
      <w:r w:rsidRPr="00C77A89">
        <w:rPr>
          <w:rFonts w:hint="cs"/>
          <w:noProof/>
        </w:rPr>
        <w:t>ä</w:t>
      </w:r>
      <w:r w:rsidRPr="00C77A89">
        <w:rPr>
          <w:noProof/>
        </w:rPr>
        <w:t xml:space="preserve">, J. Kinnunen, H. Salminen, S. Huuskonen, S. Kojola, M. Lehtonen, J. Hynynen, and T. Ranta. 2018. Regional socio-economic impacts of intensive forest management, a CGE approach. Biomass and Bioenergy </w:t>
      </w:r>
      <w:r w:rsidRPr="00C77A89">
        <w:rPr>
          <w:b/>
          <w:noProof/>
        </w:rPr>
        <w:t>118</w:t>
      </w:r>
      <w:r w:rsidRPr="00C77A89">
        <w:rPr>
          <w:noProof/>
        </w:rPr>
        <w:t>:8-15.</w:t>
      </w:r>
    </w:p>
    <w:p w14:paraId="5DA6D4FE" w14:textId="77777777" w:rsidR="0087350F" w:rsidRPr="00C77A89" w:rsidRDefault="0087350F" w:rsidP="0087350F">
      <w:pPr>
        <w:pStyle w:val="EndNoteBibliography"/>
        <w:spacing w:after="0"/>
        <w:ind w:left="720" w:hanging="720"/>
        <w:rPr>
          <w:noProof/>
        </w:rPr>
      </w:pPr>
      <w:r w:rsidRPr="00C77A89">
        <w:rPr>
          <w:noProof/>
        </w:rPr>
        <w:t>Kates, R. W., W. C. Clark, R. Corell, J. M. Hall, C. C. Jaeger, I. Lowe, J. J. McCarthy, H. J. Schellnhuber, B. Bolin, N. M. Dickson, S. Faucheux, G. C. Gallopin, A. Gr</w:t>
      </w:r>
      <w:r w:rsidRPr="00C77A89">
        <w:rPr>
          <w:rFonts w:hint="cs"/>
          <w:noProof/>
        </w:rPr>
        <w:t>ü</w:t>
      </w:r>
      <w:r w:rsidRPr="00C77A89">
        <w:rPr>
          <w:noProof/>
        </w:rPr>
        <w:t>bler, B. Huntley, J. J</w:t>
      </w:r>
      <w:r w:rsidRPr="00C77A89">
        <w:rPr>
          <w:rFonts w:hint="cs"/>
          <w:noProof/>
        </w:rPr>
        <w:t>ä</w:t>
      </w:r>
      <w:r w:rsidRPr="00C77A89">
        <w:rPr>
          <w:noProof/>
        </w:rPr>
        <w:t xml:space="preserve">ger, N. S. Jodha, R. E. Kasperson, A. Mabogunje, P. Matson, H. Mooney, B. Moore, T. Riordan, and U. Svedin. 2001. Sustainability Science. Science </w:t>
      </w:r>
      <w:r w:rsidRPr="00C77A89">
        <w:rPr>
          <w:b/>
          <w:noProof/>
        </w:rPr>
        <w:t>292</w:t>
      </w:r>
      <w:r w:rsidRPr="00C77A89">
        <w:rPr>
          <w:noProof/>
        </w:rPr>
        <w:t>:641.</w:t>
      </w:r>
    </w:p>
    <w:p w14:paraId="6A7ED830" w14:textId="77777777" w:rsidR="0087350F" w:rsidRPr="00C77A89" w:rsidRDefault="0087350F" w:rsidP="0087350F">
      <w:pPr>
        <w:pStyle w:val="EndNoteBibliography"/>
        <w:spacing w:after="0"/>
        <w:ind w:left="720" w:hanging="720"/>
        <w:rPr>
          <w:noProof/>
        </w:rPr>
      </w:pPr>
      <w:r w:rsidRPr="00C77A89">
        <w:rPr>
          <w:noProof/>
        </w:rPr>
        <w:t xml:space="preserve">Kelly, C. D. 2006. Replicating Empirical Research in Behavioral Ecology: How and Why It Should Be Done But Rarely Ever Is. THE QUARTERLY REVIEW OF BIOLOGY </w:t>
      </w:r>
      <w:r w:rsidRPr="00C77A89">
        <w:rPr>
          <w:b/>
          <w:noProof/>
        </w:rPr>
        <w:t>81</w:t>
      </w:r>
      <w:r w:rsidRPr="00C77A89">
        <w:rPr>
          <w:noProof/>
        </w:rPr>
        <w:t>:221-236.</w:t>
      </w:r>
    </w:p>
    <w:p w14:paraId="454D8840" w14:textId="77777777" w:rsidR="0087350F" w:rsidRPr="00C77A89" w:rsidRDefault="0087350F" w:rsidP="0087350F">
      <w:pPr>
        <w:pStyle w:val="EndNoteBibliography"/>
        <w:spacing w:after="0"/>
        <w:ind w:left="720" w:hanging="720"/>
        <w:rPr>
          <w:noProof/>
        </w:rPr>
      </w:pPr>
      <w:r w:rsidRPr="00C77A89">
        <w:rPr>
          <w:noProof/>
        </w:rPr>
        <w:t xml:space="preserve">Koontz, T. M., and C. W. Thomas. 2018. Use of science in collaborative environmental management: Evidence from local watershed partnerships in the Puget Sound. Environmental Science &amp; Policy </w:t>
      </w:r>
      <w:r w:rsidRPr="00C77A89">
        <w:rPr>
          <w:b/>
          <w:noProof/>
        </w:rPr>
        <w:t>88</w:t>
      </w:r>
      <w:r w:rsidRPr="00C77A89">
        <w:rPr>
          <w:noProof/>
        </w:rPr>
        <w:t>:17-23.</w:t>
      </w:r>
    </w:p>
    <w:p w14:paraId="683662A7" w14:textId="77777777" w:rsidR="0087350F" w:rsidRPr="00C77A89" w:rsidRDefault="0087350F" w:rsidP="0087350F">
      <w:pPr>
        <w:pStyle w:val="EndNoteBibliography"/>
        <w:spacing w:after="0"/>
        <w:ind w:left="720" w:hanging="720"/>
        <w:rPr>
          <w:noProof/>
        </w:rPr>
      </w:pPr>
      <w:r w:rsidRPr="00C77A89">
        <w:rPr>
          <w:noProof/>
        </w:rPr>
        <w:t xml:space="preserve">Kotiaho, J. S., and J. L. Tomkins. 2002. Meta-analysis, can it ever fail? Oikos </w:t>
      </w:r>
      <w:r w:rsidRPr="00C77A89">
        <w:rPr>
          <w:b/>
          <w:noProof/>
        </w:rPr>
        <w:t>96</w:t>
      </w:r>
      <w:r w:rsidRPr="00C77A89">
        <w:rPr>
          <w:noProof/>
        </w:rPr>
        <w:t>:551-553.</w:t>
      </w:r>
    </w:p>
    <w:p w14:paraId="1EDF5650" w14:textId="77777777" w:rsidR="0087350F" w:rsidRPr="00C77A89" w:rsidRDefault="0087350F" w:rsidP="0087350F">
      <w:pPr>
        <w:pStyle w:val="EndNoteBibliography"/>
        <w:spacing w:after="0"/>
        <w:ind w:left="720" w:hanging="720"/>
        <w:rPr>
          <w:noProof/>
        </w:rPr>
      </w:pPr>
      <w:r w:rsidRPr="00C77A89">
        <w:rPr>
          <w:noProof/>
        </w:rPr>
        <w:t xml:space="preserve">Lang, D. J., A. Wiek, M. Bergmann, M. Stauffacher, P. Martens, P. Moll, M. Swilling, and C. J. Thomas. 2012. Transdisciplinary research in sustainability science: practice, principles, and challenges. Sustainability science </w:t>
      </w:r>
      <w:r w:rsidRPr="00C77A89">
        <w:rPr>
          <w:b/>
          <w:noProof/>
        </w:rPr>
        <w:t>7</w:t>
      </w:r>
      <w:r w:rsidRPr="00C77A89">
        <w:rPr>
          <w:noProof/>
        </w:rPr>
        <w:t>:25-43.</w:t>
      </w:r>
    </w:p>
    <w:p w14:paraId="3C47F124" w14:textId="77777777" w:rsidR="0087350F" w:rsidRPr="00C77A89" w:rsidRDefault="0087350F" w:rsidP="0087350F">
      <w:pPr>
        <w:pStyle w:val="EndNoteBibliography"/>
        <w:spacing w:after="0"/>
        <w:ind w:left="720" w:hanging="720"/>
        <w:rPr>
          <w:noProof/>
        </w:rPr>
      </w:pPr>
      <w:r w:rsidRPr="00C77A89">
        <w:rPr>
          <w:noProof/>
        </w:rPr>
        <w:t xml:space="preserve">Lewinsohn, T. M., J. L. Attayde, C. R. Fonseca, G. Ganade, L. R. Jorge, J. Kollmann, G. E. Overbeck, P. I. Prado, V. D. Pillar, D. Popp, P. L. B. da Rocha, W. R. Silva, A. Spiekermann, and W. W. Weisser. 2015. Ecological literacy and beyond: Problem-based learning for future professionals. AMBIO </w:t>
      </w:r>
      <w:r w:rsidRPr="00C77A89">
        <w:rPr>
          <w:b/>
          <w:noProof/>
        </w:rPr>
        <w:t>44</w:t>
      </w:r>
      <w:r w:rsidRPr="00C77A89">
        <w:rPr>
          <w:noProof/>
        </w:rPr>
        <w:t>:154-162.</w:t>
      </w:r>
    </w:p>
    <w:p w14:paraId="029CAB82" w14:textId="77777777" w:rsidR="0087350F" w:rsidRPr="00C77A89" w:rsidRDefault="0087350F" w:rsidP="0087350F">
      <w:pPr>
        <w:pStyle w:val="EndNoteBibliography"/>
        <w:spacing w:after="0"/>
        <w:ind w:left="720" w:hanging="720"/>
        <w:rPr>
          <w:noProof/>
        </w:rPr>
      </w:pPr>
      <w:r w:rsidRPr="00C77A89">
        <w:rPr>
          <w:noProof/>
        </w:rPr>
        <w:t>Lindsey, P. A., S. S. Roma</w:t>
      </w:r>
      <w:r w:rsidRPr="00C77A89">
        <w:rPr>
          <w:rFonts w:hint="cs"/>
          <w:noProof/>
        </w:rPr>
        <w:t>ñ</w:t>
      </w:r>
      <w:r w:rsidRPr="00C77A89">
        <w:rPr>
          <w:noProof/>
        </w:rPr>
        <w:t xml:space="preserve">ach, and H. T. Davies-Mostert. 2009. The importance of conservancies for enhancing the value of game ranch land for large mammal conservation in southern Africa. Journal of Zoology </w:t>
      </w:r>
      <w:r w:rsidRPr="00C77A89">
        <w:rPr>
          <w:b/>
          <w:noProof/>
        </w:rPr>
        <w:t>277</w:t>
      </w:r>
      <w:r w:rsidRPr="00C77A89">
        <w:rPr>
          <w:noProof/>
        </w:rPr>
        <w:t>:99-105.</w:t>
      </w:r>
    </w:p>
    <w:p w14:paraId="1ED2DE04" w14:textId="77777777" w:rsidR="0087350F" w:rsidRPr="00C77A89" w:rsidRDefault="0087350F" w:rsidP="0087350F">
      <w:pPr>
        <w:pStyle w:val="EndNoteBibliography"/>
        <w:spacing w:after="0"/>
        <w:ind w:left="720" w:hanging="720"/>
        <w:rPr>
          <w:noProof/>
        </w:rPr>
      </w:pPr>
      <w:r w:rsidRPr="00C77A89">
        <w:rPr>
          <w:noProof/>
        </w:rPr>
        <w:t xml:space="preserve">Lortie, C. J. 2014. Formalized synthesis opportunities for ecology: systematic reviews and meta-analyses. Oikos </w:t>
      </w:r>
      <w:r w:rsidRPr="00C77A89">
        <w:rPr>
          <w:b/>
          <w:noProof/>
        </w:rPr>
        <w:t>123</w:t>
      </w:r>
      <w:r w:rsidRPr="00C77A89">
        <w:rPr>
          <w:noProof/>
        </w:rPr>
        <w:t>:897-902.</w:t>
      </w:r>
    </w:p>
    <w:p w14:paraId="5B6808FF" w14:textId="77777777" w:rsidR="0087350F" w:rsidRPr="00C77A89" w:rsidRDefault="0087350F" w:rsidP="0087350F">
      <w:pPr>
        <w:pStyle w:val="EndNoteBibliography"/>
        <w:spacing w:after="0"/>
        <w:ind w:left="720" w:hanging="720"/>
        <w:rPr>
          <w:noProof/>
        </w:rPr>
      </w:pPr>
      <w:r w:rsidRPr="00C77A89">
        <w:rPr>
          <w:noProof/>
        </w:rPr>
        <w:t xml:space="preserve">Lortie, C. J., A. Filazzola, R. Kelsey, A. K. Hart, and H. S. Butterfield. 2018. Better late than never: a synthesis of strategic land retirement and restoration in California. Ecosphere </w:t>
      </w:r>
      <w:r w:rsidRPr="00C77A89">
        <w:rPr>
          <w:b/>
          <w:noProof/>
        </w:rPr>
        <w:t>9</w:t>
      </w:r>
      <w:r w:rsidRPr="00C77A89">
        <w:rPr>
          <w:noProof/>
        </w:rPr>
        <w:t>:e02367.</w:t>
      </w:r>
    </w:p>
    <w:p w14:paraId="1FD541A0" w14:textId="77777777" w:rsidR="0087350F" w:rsidRPr="00C77A89" w:rsidRDefault="0087350F" w:rsidP="0087350F">
      <w:pPr>
        <w:pStyle w:val="EndNoteBibliography"/>
        <w:spacing w:after="0"/>
        <w:ind w:left="720" w:hanging="720"/>
        <w:rPr>
          <w:noProof/>
        </w:rPr>
      </w:pPr>
      <w:r w:rsidRPr="00C77A89">
        <w:rPr>
          <w:noProof/>
        </w:rPr>
        <w:t xml:space="preserve">Macpherson, I., and I. Segarra. 2017. Commentary: Grand challenge: ELSI in a changing global environment. Frontiers in Genetics </w:t>
      </w:r>
      <w:r w:rsidRPr="00C77A89">
        <w:rPr>
          <w:b/>
          <w:noProof/>
        </w:rPr>
        <w:t>8</w:t>
      </w:r>
      <w:r w:rsidRPr="00C77A89">
        <w:rPr>
          <w:noProof/>
        </w:rPr>
        <w:t>:135.</w:t>
      </w:r>
    </w:p>
    <w:p w14:paraId="02E625EE" w14:textId="77777777" w:rsidR="0087350F" w:rsidRPr="00C77A89" w:rsidRDefault="0087350F" w:rsidP="0087350F">
      <w:pPr>
        <w:pStyle w:val="EndNoteBibliography"/>
        <w:spacing w:after="0"/>
        <w:ind w:left="720" w:hanging="720"/>
        <w:rPr>
          <w:noProof/>
        </w:rPr>
      </w:pPr>
      <w:r w:rsidRPr="00C77A89">
        <w:rPr>
          <w:noProof/>
        </w:rPr>
        <w:t>Magnusson, W. E. 2019. Biodiversity: the chasm between what we know and we need to know. Anais da Academia Brasileira de Ci</w:t>
      </w:r>
      <w:r w:rsidRPr="00C77A89">
        <w:rPr>
          <w:rFonts w:hint="cs"/>
          <w:noProof/>
        </w:rPr>
        <w:t>ê</w:t>
      </w:r>
      <w:r w:rsidRPr="00C77A89">
        <w:rPr>
          <w:noProof/>
        </w:rPr>
        <w:t xml:space="preserve">ncias </w:t>
      </w:r>
      <w:r w:rsidRPr="00C77A89">
        <w:rPr>
          <w:b/>
          <w:noProof/>
        </w:rPr>
        <w:t>91</w:t>
      </w:r>
      <w:r w:rsidRPr="00C77A89">
        <w:rPr>
          <w:noProof/>
        </w:rPr>
        <w:t>.</w:t>
      </w:r>
    </w:p>
    <w:p w14:paraId="75BCB18A" w14:textId="77777777" w:rsidR="0087350F" w:rsidRPr="00C77A89" w:rsidRDefault="0087350F" w:rsidP="0087350F">
      <w:pPr>
        <w:pStyle w:val="EndNoteBibliography"/>
        <w:spacing w:after="0"/>
        <w:ind w:left="720" w:hanging="720"/>
        <w:rPr>
          <w:noProof/>
        </w:rPr>
      </w:pPr>
      <w:r w:rsidRPr="00C77A89">
        <w:rPr>
          <w:noProof/>
        </w:rPr>
        <w:t xml:space="preserve">Maillet, D. G. C., M. G. Wiber, and A. Barnett. 2019. Actions towards the joint production of knowledge: the risk of salmon aquaculture on American Lobster. Journal of Risk Research </w:t>
      </w:r>
      <w:r w:rsidRPr="00C77A89">
        <w:rPr>
          <w:b/>
          <w:noProof/>
        </w:rPr>
        <w:t>22</w:t>
      </w:r>
      <w:r w:rsidRPr="00C77A89">
        <w:rPr>
          <w:noProof/>
        </w:rPr>
        <w:t>:67-80.</w:t>
      </w:r>
    </w:p>
    <w:p w14:paraId="5AB84CB2" w14:textId="77777777" w:rsidR="0087350F" w:rsidRPr="00C77A89" w:rsidRDefault="0087350F" w:rsidP="0087350F">
      <w:pPr>
        <w:pStyle w:val="EndNoteBibliography"/>
        <w:spacing w:after="0"/>
        <w:ind w:left="720" w:hanging="720"/>
        <w:rPr>
          <w:noProof/>
        </w:rPr>
      </w:pPr>
      <w:r w:rsidRPr="00C77A89">
        <w:rPr>
          <w:noProof/>
        </w:rPr>
        <w:t xml:space="preserve">McDonald-Madden, E., W. J. M. Probert, C. E. Hauser, M. C. Runge, H. P. Possingham, M. E. Jones, J. L. Moore, T. M. Rout, P. A. Vesk, and B. A. Wintle. 2010. Active adaptive conservation of threatened species in the face of uncertainty. Ecological Applications </w:t>
      </w:r>
      <w:r w:rsidRPr="00C77A89">
        <w:rPr>
          <w:b/>
          <w:noProof/>
        </w:rPr>
        <w:t>20</w:t>
      </w:r>
      <w:r w:rsidRPr="00C77A89">
        <w:rPr>
          <w:noProof/>
        </w:rPr>
        <w:t>:1476-1489.</w:t>
      </w:r>
    </w:p>
    <w:p w14:paraId="262990F1" w14:textId="77777777" w:rsidR="0087350F" w:rsidRPr="00C77A89" w:rsidRDefault="0087350F" w:rsidP="0087350F">
      <w:pPr>
        <w:pStyle w:val="EndNoteBibliography"/>
        <w:spacing w:after="0"/>
        <w:ind w:left="720" w:hanging="720"/>
        <w:rPr>
          <w:noProof/>
        </w:rPr>
      </w:pPr>
      <w:r w:rsidRPr="00C77A89">
        <w:rPr>
          <w:noProof/>
        </w:rPr>
        <w:lastRenderedPageBreak/>
        <w:t xml:space="preserve">McKinley, D. C., A. J. Miller-Rushing, H. L. Ballard, R. Bonney, H. Brown, S. C. Cook-Patton, D. M. Evans, R. A. French, J. K. Parrish, T. B. Phillips, S. F. Ryan, L. A. Shanley, J. L. Shirk, K. F. Stepenuck, J. F. Weltzin, A. Wiggins, O. D. Boyle, R. D. Briggs, S. F. Chapin, D. A. Hewitt, P. W. Preuss, and M. A. Soukup. 2017. Citizen science can improve conservation science, natural resource management, and environmental protection. Biological Conservation </w:t>
      </w:r>
      <w:r w:rsidRPr="00C77A89">
        <w:rPr>
          <w:b/>
          <w:noProof/>
        </w:rPr>
        <w:t>208</w:t>
      </w:r>
      <w:r w:rsidRPr="00C77A89">
        <w:rPr>
          <w:noProof/>
        </w:rPr>
        <w:t>:15-28.</w:t>
      </w:r>
    </w:p>
    <w:p w14:paraId="3DD76FAB" w14:textId="77777777" w:rsidR="0087350F" w:rsidRPr="00C77A89" w:rsidRDefault="0087350F" w:rsidP="0087350F">
      <w:pPr>
        <w:pStyle w:val="EndNoteBibliography"/>
        <w:spacing w:after="0"/>
        <w:ind w:left="720" w:hanging="720"/>
        <w:rPr>
          <w:noProof/>
        </w:rPr>
      </w:pPr>
      <w:r w:rsidRPr="00C77A89">
        <w:rPr>
          <w:noProof/>
        </w:rPr>
        <w:t xml:space="preserve">McKinnon, M. C., S. H. Cheng, R. Garside, Y. J. Masuda, and D. C. Miller. 2015. Sustainability: Map the evidence. Nature </w:t>
      </w:r>
      <w:r w:rsidRPr="00C77A89">
        <w:rPr>
          <w:b/>
          <w:noProof/>
        </w:rPr>
        <w:t>528</w:t>
      </w:r>
      <w:r w:rsidRPr="00C77A89">
        <w:rPr>
          <w:noProof/>
        </w:rPr>
        <w:t>:185-187.</w:t>
      </w:r>
    </w:p>
    <w:p w14:paraId="350CE977" w14:textId="77777777" w:rsidR="0087350F" w:rsidRPr="00C77A89" w:rsidRDefault="0087350F" w:rsidP="0087350F">
      <w:pPr>
        <w:pStyle w:val="EndNoteBibliography"/>
        <w:spacing w:after="0"/>
        <w:ind w:left="720" w:hanging="720"/>
        <w:rPr>
          <w:noProof/>
        </w:rPr>
      </w:pPr>
      <w:r w:rsidRPr="00C77A89">
        <w:rPr>
          <w:noProof/>
        </w:rPr>
        <w:t xml:space="preserve">Miguel, T. B., J. M. B. Oliveira-Junior, R. Ligeiro, and L. Juen. 2017. Odonata (Insecta) as a tool for the biomonitoring of environmental quality. Ecological Indicators </w:t>
      </w:r>
      <w:r w:rsidRPr="00C77A89">
        <w:rPr>
          <w:b/>
          <w:noProof/>
        </w:rPr>
        <w:t>81</w:t>
      </w:r>
      <w:r w:rsidRPr="00C77A89">
        <w:rPr>
          <w:noProof/>
        </w:rPr>
        <w:t>:555-566.</w:t>
      </w:r>
    </w:p>
    <w:p w14:paraId="053817AD" w14:textId="77777777" w:rsidR="0087350F" w:rsidRPr="00C77A89" w:rsidRDefault="0087350F" w:rsidP="0087350F">
      <w:pPr>
        <w:pStyle w:val="EndNoteBibliography"/>
        <w:spacing w:after="0"/>
        <w:ind w:left="720" w:hanging="720"/>
        <w:rPr>
          <w:noProof/>
        </w:rPr>
      </w:pPr>
      <w:r w:rsidRPr="00C77A89">
        <w:rPr>
          <w:noProof/>
        </w:rPr>
        <w:t xml:space="preserve">Mosnier, C., A. Duclos, J. Agabriel, and A. Gac. 2017. What prospective scenarios for 2035 will be compatible with reduced impact of French beef and dairy farm on climate change? Agricultural Systems </w:t>
      </w:r>
      <w:r w:rsidRPr="00C77A89">
        <w:rPr>
          <w:b/>
          <w:noProof/>
        </w:rPr>
        <w:t>157</w:t>
      </w:r>
      <w:r w:rsidRPr="00C77A89">
        <w:rPr>
          <w:noProof/>
        </w:rPr>
        <w:t>:193-201.</w:t>
      </w:r>
    </w:p>
    <w:p w14:paraId="2D8C6EF9" w14:textId="77777777" w:rsidR="0087350F" w:rsidRPr="00C77A89" w:rsidRDefault="0087350F" w:rsidP="0087350F">
      <w:pPr>
        <w:pStyle w:val="EndNoteBibliography"/>
        <w:spacing w:after="0"/>
        <w:ind w:left="720" w:hanging="720"/>
        <w:rPr>
          <w:noProof/>
        </w:rPr>
      </w:pPr>
      <w:r w:rsidRPr="00C77A89">
        <w:rPr>
          <w:noProof/>
        </w:rPr>
        <w:t xml:space="preserve">Naidoo, R., A. Balmford, P. J. Ferraro, S. Polasky, T. H. Ricketts, and M. Rouget. 2006. Integrating economic costs into conservation planning. Trends in Ecology &amp; Evolution </w:t>
      </w:r>
      <w:r w:rsidRPr="00C77A89">
        <w:rPr>
          <w:b/>
          <w:noProof/>
        </w:rPr>
        <w:t>21</w:t>
      </w:r>
      <w:r w:rsidRPr="00C77A89">
        <w:rPr>
          <w:noProof/>
        </w:rPr>
        <w:t>:681-687.</w:t>
      </w:r>
    </w:p>
    <w:p w14:paraId="493EA2A4" w14:textId="77777777" w:rsidR="0087350F" w:rsidRPr="00C77A89" w:rsidRDefault="0087350F" w:rsidP="0087350F">
      <w:pPr>
        <w:pStyle w:val="EndNoteBibliography"/>
        <w:spacing w:after="0"/>
        <w:ind w:left="720" w:hanging="720"/>
        <w:rPr>
          <w:noProof/>
        </w:rPr>
      </w:pPr>
      <w:r w:rsidRPr="00C77A89">
        <w:rPr>
          <w:noProof/>
        </w:rPr>
        <w:t>Nielsen, J. A., E. Gr</w:t>
      </w:r>
      <w:r w:rsidRPr="00C77A89">
        <w:rPr>
          <w:rFonts w:hint="cs"/>
          <w:noProof/>
        </w:rPr>
        <w:t>ø</w:t>
      </w:r>
      <w:r w:rsidRPr="00C77A89">
        <w:rPr>
          <w:noProof/>
        </w:rPr>
        <w:t xml:space="preserve">ndahl, R. M. Callaway, K. J. M. Dickinson, and B. K. Ehlers. 2017. Home and away: biogeographical comparison of species diversity in Thymus vulgaris communities. Biological Invasions </w:t>
      </w:r>
      <w:r w:rsidRPr="00C77A89">
        <w:rPr>
          <w:b/>
          <w:noProof/>
        </w:rPr>
        <w:t>19</w:t>
      </w:r>
      <w:r w:rsidRPr="00C77A89">
        <w:rPr>
          <w:noProof/>
        </w:rPr>
        <w:t>:2533-2542.</w:t>
      </w:r>
    </w:p>
    <w:p w14:paraId="7E11E25B" w14:textId="77777777" w:rsidR="0087350F" w:rsidRPr="00C77A89" w:rsidRDefault="0087350F" w:rsidP="0087350F">
      <w:pPr>
        <w:pStyle w:val="EndNoteBibliography"/>
        <w:spacing w:after="0"/>
        <w:ind w:left="720" w:hanging="720"/>
        <w:rPr>
          <w:noProof/>
        </w:rPr>
      </w:pPr>
      <w:r w:rsidRPr="00C77A89">
        <w:rPr>
          <w:noProof/>
        </w:rPr>
        <w:t xml:space="preserve">Pace, M. L., S. E. Hampton, K. E. Limburg, E. M. Bennett, E. M. Cook, A. E. Davis, J. M. Grove, K. Y. Kaneshiro, S. L. LaDeau, G. E. Likens, D. M. McKnight, D. C. Richardson, and D. L. Strayer. 2010. Communicating with the public: opportunities and rewards for individual ecologists. Frontiers in Ecology and the Environment </w:t>
      </w:r>
      <w:r w:rsidRPr="00C77A89">
        <w:rPr>
          <w:b/>
          <w:noProof/>
        </w:rPr>
        <w:t>8</w:t>
      </w:r>
      <w:r w:rsidRPr="00C77A89">
        <w:rPr>
          <w:noProof/>
        </w:rPr>
        <w:t>:292-298.</w:t>
      </w:r>
    </w:p>
    <w:p w14:paraId="5BB4EE6B" w14:textId="77777777" w:rsidR="0087350F" w:rsidRPr="00C77A89" w:rsidRDefault="0087350F" w:rsidP="0087350F">
      <w:pPr>
        <w:pStyle w:val="EndNoteBibliography"/>
        <w:spacing w:after="0"/>
        <w:ind w:left="720" w:hanging="720"/>
        <w:rPr>
          <w:noProof/>
        </w:rPr>
      </w:pPr>
      <w:r w:rsidRPr="00C77A89">
        <w:rPr>
          <w:noProof/>
        </w:rPr>
        <w:t>Perino, A., H. M. Pereira, L. M. Navarro, N. Fern</w:t>
      </w:r>
      <w:r w:rsidRPr="00C77A89">
        <w:rPr>
          <w:rFonts w:hint="cs"/>
          <w:noProof/>
        </w:rPr>
        <w:t>á</w:t>
      </w:r>
      <w:r w:rsidRPr="00C77A89">
        <w:rPr>
          <w:noProof/>
        </w:rPr>
        <w:t>ndez, J. M. Bullock, S. Ceaușu, A. Cort</w:t>
      </w:r>
      <w:r w:rsidRPr="00C77A89">
        <w:rPr>
          <w:rFonts w:hint="cs"/>
          <w:noProof/>
        </w:rPr>
        <w:t>é</w:t>
      </w:r>
      <w:r w:rsidRPr="00C77A89">
        <w:rPr>
          <w:noProof/>
        </w:rPr>
        <w:t>s-Avizanda, R. van Klink, T. Kuemmerle, A. Lomba, G. Pe</w:t>
      </w:r>
      <w:r w:rsidRPr="00C77A89">
        <w:rPr>
          <w:rFonts w:hint="cs"/>
          <w:noProof/>
        </w:rPr>
        <w:t>’</w:t>
      </w:r>
      <w:r w:rsidRPr="00C77A89">
        <w:rPr>
          <w:noProof/>
        </w:rPr>
        <w:t xml:space="preserve">er, T. Plieninger, J. M. Rey Benayas, C. J. Sandom, J.-C. Svenning, and H. C. Wheeler. 2019. Rewilding complex ecosystems. Science </w:t>
      </w:r>
      <w:r w:rsidRPr="00C77A89">
        <w:rPr>
          <w:b/>
          <w:noProof/>
        </w:rPr>
        <w:t>364</w:t>
      </w:r>
      <w:r w:rsidRPr="00C77A89">
        <w:rPr>
          <w:noProof/>
        </w:rPr>
        <w:t>:eaav5570.</w:t>
      </w:r>
    </w:p>
    <w:p w14:paraId="74E7578E" w14:textId="77777777" w:rsidR="0087350F" w:rsidRPr="00C77A89" w:rsidRDefault="0087350F" w:rsidP="0087350F">
      <w:pPr>
        <w:pStyle w:val="EndNoteBibliography"/>
        <w:spacing w:after="0"/>
        <w:ind w:left="720" w:hanging="720"/>
        <w:rPr>
          <w:noProof/>
        </w:rPr>
      </w:pPr>
      <w:r w:rsidRPr="00C77A89">
        <w:rPr>
          <w:noProof/>
        </w:rPr>
        <w:t xml:space="preserve">Reed, M. S. 2008. Stakeholder participation for environmental management: A literature review. Biological Conservation </w:t>
      </w:r>
      <w:r w:rsidRPr="00C77A89">
        <w:rPr>
          <w:b/>
          <w:noProof/>
        </w:rPr>
        <w:t>141</w:t>
      </w:r>
      <w:r w:rsidRPr="00C77A89">
        <w:rPr>
          <w:noProof/>
        </w:rPr>
        <w:t>:2417-2431.</w:t>
      </w:r>
    </w:p>
    <w:p w14:paraId="5B4A7713" w14:textId="77777777" w:rsidR="0087350F" w:rsidRPr="00C77A89" w:rsidRDefault="0087350F" w:rsidP="0087350F">
      <w:pPr>
        <w:pStyle w:val="EndNoteBibliography"/>
        <w:spacing w:after="0"/>
        <w:ind w:left="720" w:hanging="720"/>
        <w:rPr>
          <w:noProof/>
        </w:rPr>
      </w:pPr>
      <w:r w:rsidRPr="00C77A89">
        <w:rPr>
          <w:noProof/>
        </w:rPr>
        <w:t xml:space="preserve">Regeer, B. J., A.-C. Hoes, M. van Amstel-van Saane, F. F. Caron-Flinterman, and J. F. G. Bunders. 2009. Six Guiding Principles for Evaluating Mode-2 Strategies for Sustainable Development. American Journal of Evaluation </w:t>
      </w:r>
      <w:r w:rsidRPr="00C77A89">
        <w:rPr>
          <w:b/>
          <w:noProof/>
        </w:rPr>
        <w:t>30</w:t>
      </w:r>
      <w:r w:rsidRPr="00C77A89">
        <w:rPr>
          <w:noProof/>
        </w:rPr>
        <w:t>:515-537.</w:t>
      </w:r>
    </w:p>
    <w:p w14:paraId="10DB7F58" w14:textId="77777777" w:rsidR="0087350F" w:rsidRPr="00C77A89" w:rsidRDefault="0087350F" w:rsidP="0087350F">
      <w:pPr>
        <w:pStyle w:val="EndNoteBibliography"/>
        <w:spacing w:after="0"/>
        <w:ind w:left="720" w:hanging="720"/>
        <w:rPr>
          <w:noProof/>
        </w:rPr>
      </w:pPr>
      <w:r w:rsidRPr="00C77A89">
        <w:rPr>
          <w:noProof/>
        </w:rPr>
        <w:t xml:space="preserve">Roy-Byrne, P., M. G. Craske, G. Sullivan, R. D. Rose, M. J. Edlund, A. J. Lang, A. Bystritsky, S. S. Welch, D. A. Chavira, D. Golinelli, L. Campbell-Sills, C. D. Sherbourne, and M. B. Stein. 2010. Delivery of Evidence-Based Treatment for Multiple Anxiety Disorders in Primary Care: A Randomized Controlled Trial. JAMA </w:t>
      </w:r>
      <w:r w:rsidRPr="00C77A89">
        <w:rPr>
          <w:b/>
          <w:noProof/>
        </w:rPr>
        <w:t>303</w:t>
      </w:r>
      <w:r w:rsidRPr="00C77A89">
        <w:rPr>
          <w:noProof/>
        </w:rPr>
        <w:t>:1921-1928.</w:t>
      </w:r>
    </w:p>
    <w:p w14:paraId="3BF7ECBF" w14:textId="77777777" w:rsidR="0087350F" w:rsidRPr="00C77A89" w:rsidRDefault="0087350F" w:rsidP="0087350F">
      <w:pPr>
        <w:pStyle w:val="EndNoteBibliography"/>
        <w:spacing w:after="0"/>
        <w:ind w:left="720" w:hanging="720"/>
        <w:rPr>
          <w:noProof/>
        </w:rPr>
      </w:pPr>
      <w:r w:rsidRPr="00C77A89">
        <w:rPr>
          <w:noProof/>
        </w:rPr>
        <w:t>Ruxton, G. D., and N. Colgrave. 2018. Experimental Design for the Life Sciences. . Fourth edition. Oxford University Press., Oxford, UK.</w:t>
      </w:r>
    </w:p>
    <w:p w14:paraId="548ABD89" w14:textId="77777777" w:rsidR="0087350F" w:rsidRPr="00C77A89" w:rsidRDefault="0087350F" w:rsidP="0087350F">
      <w:pPr>
        <w:pStyle w:val="EndNoteBibliography"/>
        <w:spacing w:after="0"/>
        <w:ind w:left="720" w:hanging="720"/>
        <w:rPr>
          <w:noProof/>
        </w:rPr>
      </w:pPr>
      <w:r w:rsidRPr="00C77A89">
        <w:rPr>
          <w:noProof/>
        </w:rPr>
        <w:t xml:space="preserve">Sandel, B. 2015. Towards a taxonomy of spatial scale-dependence. Ecography </w:t>
      </w:r>
      <w:r w:rsidRPr="00C77A89">
        <w:rPr>
          <w:b/>
          <w:noProof/>
        </w:rPr>
        <w:t>38</w:t>
      </w:r>
      <w:r w:rsidRPr="00C77A89">
        <w:rPr>
          <w:noProof/>
        </w:rPr>
        <w:t>:358-369.</w:t>
      </w:r>
    </w:p>
    <w:p w14:paraId="6D347AC2" w14:textId="77777777" w:rsidR="0087350F" w:rsidRPr="00C77A89" w:rsidRDefault="0087350F" w:rsidP="0087350F">
      <w:pPr>
        <w:pStyle w:val="EndNoteBibliography"/>
        <w:spacing w:after="0"/>
        <w:ind w:left="720" w:hanging="720"/>
        <w:rPr>
          <w:noProof/>
        </w:rPr>
      </w:pPr>
      <w:r w:rsidRPr="00C77A89">
        <w:rPr>
          <w:noProof/>
        </w:rPr>
        <w:t xml:space="preserve">Tew, E. R., B. I. Simmons, and W. J. Sutherland. 2019. Quantifying cultural ecosystem services: Disentangling the effects of management from landscape features. People and Nature </w:t>
      </w:r>
      <w:r w:rsidRPr="00C77A89">
        <w:rPr>
          <w:b/>
          <w:noProof/>
        </w:rPr>
        <w:t>1</w:t>
      </w:r>
      <w:r w:rsidRPr="00C77A89">
        <w:rPr>
          <w:noProof/>
        </w:rPr>
        <w:t>:70-86.</w:t>
      </w:r>
    </w:p>
    <w:p w14:paraId="4CC19D37" w14:textId="77777777" w:rsidR="0087350F" w:rsidRPr="00C77A89" w:rsidRDefault="0087350F" w:rsidP="0087350F">
      <w:pPr>
        <w:pStyle w:val="EndNoteBibliography"/>
        <w:spacing w:after="0"/>
        <w:ind w:left="720" w:hanging="720"/>
        <w:rPr>
          <w:noProof/>
        </w:rPr>
      </w:pPr>
      <w:r w:rsidRPr="00C77A89">
        <w:rPr>
          <w:noProof/>
        </w:rPr>
        <w:lastRenderedPageBreak/>
        <w:t xml:space="preserve">Tilman, A. R., S. Levin, and J. R. Watson. 2018. Revenue-sharing clubs provide economic insurance and incentives for sustainability in common-pool resource systems. Journal of Theoretical Biology </w:t>
      </w:r>
      <w:r w:rsidRPr="00C77A89">
        <w:rPr>
          <w:b/>
          <w:noProof/>
        </w:rPr>
        <w:t>454</w:t>
      </w:r>
      <w:r w:rsidRPr="00C77A89">
        <w:rPr>
          <w:noProof/>
        </w:rPr>
        <w:t>:205-214.</w:t>
      </w:r>
    </w:p>
    <w:p w14:paraId="69D9B938" w14:textId="77777777" w:rsidR="0087350F" w:rsidRPr="00C77A89" w:rsidRDefault="0087350F" w:rsidP="0087350F">
      <w:pPr>
        <w:pStyle w:val="EndNoteBibliography"/>
        <w:spacing w:after="0"/>
        <w:ind w:left="720" w:hanging="720"/>
        <w:rPr>
          <w:noProof/>
        </w:rPr>
      </w:pPr>
      <w:r w:rsidRPr="00C77A89">
        <w:rPr>
          <w:noProof/>
        </w:rPr>
        <w:t xml:space="preserve">Towns, L., A. E. Derocher, I. Stirling, N. J. Lunn, and D. Hedman. 2009. Spatial and temporal patterns of problem polar bears in Churchill, Manitoba. Polar Biology </w:t>
      </w:r>
      <w:r w:rsidRPr="00C77A89">
        <w:rPr>
          <w:b/>
          <w:noProof/>
        </w:rPr>
        <w:t>32</w:t>
      </w:r>
      <w:r w:rsidRPr="00C77A89">
        <w:rPr>
          <w:noProof/>
        </w:rPr>
        <w:t>:1529-1537.</w:t>
      </w:r>
    </w:p>
    <w:p w14:paraId="32C9529A" w14:textId="77777777" w:rsidR="0087350F" w:rsidRPr="00C77A89" w:rsidRDefault="0087350F" w:rsidP="0087350F">
      <w:pPr>
        <w:pStyle w:val="EndNoteBibliography"/>
        <w:spacing w:after="0"/>
        <w:ind w:left="720" w:hanging="720"/>
        <w:rPr>
          <w:noProof/>
        </w:rPr>
      </w:pPr>
      <w:r w:rsidRPr="00C77A89">
        <w:rPr>
          <w:noProof/>
        </w:rPr>
        <w:t xml:space="preserve">Tranfield, D., D. Denyer, and P. Smart. 2003. Towards a Methodology for Developing Evidence-Informed Management Knowledge by Means of Systematic Review. British Journal of Management </w:t>
      </w:r>
      <w:r w:rsidRPr="00C77A89">
        <w:rPr>
          <w:b/>
          <w:noProof/>
        </w:rPr>
        <w:t>14</w:t>
      </w:r>
      <w:r w:rsidRPr="00C77A89">
        <w:rPr>
          <w:noProof/>
        </w:rPr>
        <w:t>:207-222.</w:t>
      </w:r>
    </w:p>
    <w:p w14:paraId="2C4D6199" w14:textId="77777777" w:rsidR="0087350F" w:rsidRPr="00C77A89" w:rsidRDefault="0087350F" w:rsidP="0087350F">
      <w:pPr>
        <w:pStyle w:val="EndNoteBibliography"/>
        <w:spacing w:after="0"/>
        <w:ind w:left="720" w:hanging="720"/>
        <w:rPr>
          <w:noProof/>
        </w:rPr>
      </w:pPr>
      <w:r w:rsidRPr="00C77A89">
        <w:rPr>
          <w:noProof/>
        </w:rPr>
        <w:t xml:space="preserve">Vogt, R., S. Sharma, and P. Leavitt. 2017. Direct and interactive effects of climate, meteorology, river hydrology, and lake characteristics on water quality in productive lakes of the Canadian Prairies. Canadian Journal of Fisheries and Aquatic Sciences </w:t>
      </w:r>
      <w:r w:rsidRPr="00C77A89">
        <w:rPr>
          <w:b/>
          <w:noProof/>
        </w:rPr>
        <w:t>75</w:t>
      </w:r>
      <w:r w:rsidRPr="00C77A89">
        <w:rPr>
          <w:noProof/>
        </w:rPr>
        <w:t>.</w:t>
      </w:r>
    </w:p>
    <w:p w14:paraId="04CDE080" w14:textId="77777777" w:rsidR="0087350F" w:rsidRPr="00C77A89" w:rsidRDefault="0087350F" w:rsidP="0087350F">
      <w:pPr>
        <w:pStyle w:val="EndNoteBibliography"/>
        <w:spacing w:after="0"/>
        <w:ind w:left="720" w:hanging="720"/>
        <w:rPr>
          <w:noProof/>
        </w:rPr>
      </w:pPr>
      <w:r w:rsidRPr="00C77A89">
        <w:rPr>
          <w:noProof/>
        </w:rPr>
        <w:t>Wezel, A., S. Bellon, T. Dor</w:t>
      </w:r>
      <w:r w:rsidRPr="00C77A89">
        <w:rPr>
          <w:rFonts w:hint="cs"/>
          <w:noProof/>
        </w:rPr>
        <w:t>é</w:t>
      </w:r>
      <w:r w:rsidRPr="00C77A89">
        <w:rPr>
          <w:noProof/>
        </w:rPr>
        <w:t xml:space="preserve">, C. Francis, D. Vallod, and C. David. 2009. Agroecology as a science, a movement and a practice. A review. Agronomy for Sustainable Development </w:t>
      </w:r>
      <w:r w:rsidRPr="00C77A89">
        <w:rPr>
          <w:b/>
          <w:noProof/>
        </w:rPr>
        <w:t>29</w:t>
      </w:r>
      <w:r w:rsidRPr="00C77A89">
        <w:rPr>
          <w:noProof/>
        </w:rPr>
        <w:t>:503-515.</w:t>
      </w:r>
    </w:p>
    <w:p w14:paraId="124F26BB" w14:textId="77777777" w:rsidR="0087350F" w:rsidRPr="00C77A89" w:rsidRDefault="0087350F" w:rsidP="0087350F">
      <w:pPr>
        <w:pStyle w:val="EndNoteBibliography"/>
        <w:spacing w:after="0"/>
        <w:ind w:left="720" w:hanging="720"/>
        <w:rPr>
          <w:noProof/>
        </w:rPr>
      </w:pPr>
      <w:r w:rsidRPr="00C77A89">
        <w:rPr>
          <w:noProof/>
        </w:rPr>
        <w:t xml:space="preserve">Williams, B. K., and E. D. Brown. 2016. Technical challenges in the application of adaptive management. Biological Conservation </w:t>
      </w:r>
      <w:r w:rsidRPr="00C77A89">
        <w:rPr>
          <w:b/>
          <w:noProof/>
        </w:rPr>
        <w:t>195</w:t>
      </w:r>
      <w:r w:rsidRPr="00C77A89">
        <w:rPr>
          <w:noProof/>
        </w:rPr>
        <w:t>:255-263.</w:t>
      </w:r>
    </w:p>
    <w:p w14:paraId="01278BF9" w14:textId="77777777" w:rsidR="0087350F" w:rsidRPr="00C77A89" w:rsidRDefault="0087350F" w:rsidP="0087350F">
      <w:pPr>
        <w:pStyle w:val="EndNoteBibliography"/>
        <w:ind w:left="720" w:hanging="720"/>
        <w:rPr>
          <w:noProof/>
        </w:rPr>
      </w:pPr>
      <w:r w:rsidRPr="00C77A89">
        <w:rPr>
          <w:noProof/>
        </w:rPr>
        <w:t xml:space="preserve">Zhu, L., L. Lu, and D. Zhang. 2010. Mitigation and remediation technologies for organic contaminated soils. Frontiers of Environmental Science &amp; Engineering in China </w:t>
      </w:r>
      <w:r w:rsidRPr="00C77A89">
        <w:rPr>
          <w:b/>
          <w:noProof/>
        </w:rPr>
        <w:t>4</w:t>
      </w:r>
      <w:r w:rsidRPr="00C77A89">
        <w:rPr>
          <w:noProof/>
        </w:rPr>
        <w:t>:373-386.</w:t>
      </w:r>
    </w:p>
    <w:p w14:paraId="79AFB2DD" w14:textId="1E09BB7C" w:rsidR="00912A5F" w:rsidRPr="00912A5F" w:rsidRDefault="00771300" w:rsidP="00912A5F">
      <w:pPr>
        <w:pStyle w:val="BodyText"/>
      </w:pPr>
      <w:r w:rsidRPr="00C77A89">
        <w:fldChar w:fldCharType="end"/>
      </w:r>
    </w:p>
    <w:sectPr w:rsidR="00912A5F" w:rsidRPr="00912A5F" w:rsidSect="00B74219">
      <w:headerReference w:type="even" r:id="rId7"/>
      <w:headerReference w:type="default" r:id="rId8"/>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B97D6" w14:textId="77777777" w:rsidR="00F16342" w:rsidRDefault="00F16342">
      <w:pPr>
        <w:spacing w:after="0"/>
      </w:pPr>
      <w:r>
        <w:separator/>
      </w:r>
    </w:p>
  </w:endnote>
  <w:endnote w:type="continuationSeparator" w:id="0">
    <w:p w14:paraId="1A5CCF68" w14:textId="77777777" w:rsidR="00F16342" w:rsidRDefault="00F163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l Bayan">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0FDED" w14:textId="77777777" w:rsidR="00F16342" w:rsidRDefault="00F16342">
      <w:r>
        <w:separator/>
      </w:r>
    </w:p>
  </w:footnote>
  <w:footnote w:type="continuationSeparator" w:id="0">
    <w:p w14:paraId="11AA6691" w14:textId="77777777" w:rsidR="00F16342" w:rsidRDefault="00F16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2EC4" w14:textId="77777777" w:rsidR="003A6D81" w:rsidRDefault="003A6D81"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FC0C6" w14:textId="77777777" w:rsidR="003A6D81" w:rsidRDefault="003A6D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5234" w14:textId="77777777" w:rsidR="003A6D81" w:rsidRDefault="003A6D81"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2C91E" w14:textId="77777777" w:rsidR="003A6D81" w:rsidRDefault="003A6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B03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122B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ory Owen">
    <w15:presenceInfo w15:providerId="None" w15:userId="Malory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l Bay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tw0t2n2xfdiet259x2tdh09prp29zrxsv&quot;&gt;integrative-science 2015-2&lt;record-ids&gt;&lt;item&gt;1806&lt;/item&gt;&lt;item&gt;2186&lt;/item&gt;&lt;item&gt;2310&lt;/item&gt;&lt;item&gt;3216&lt;/item&gt;&lt;item&gt;3402&lt;/item&gt;&lt;item&gt;3621&lt;/item&gt;&lt;item&gt;4393&lt;/item&gt;&lt;item&gt;4835&lt;/item&gt;&lt;item&gt;5021&lt;/item&gt;&lt;item&gt;5522&lt;/item&gt;&lt;item&gt;5980&lt;/item&gt;&lt;item&gt;5988&lt;/item&gt;&lt;item&gt;5989&lt;/item&gt;&lt;item&gt;5996&lt;/item&gt;&lt;item&gt;5997&lt;/item&gt;&lt;item&gt;6041&lt;/item&gt;&lt;item&gt;6042&lt;/item&gt;&lt;item&gt;6043&lt;/item&gt;&lt;item&gt;6044&lt;/item&gt;&lt;item&gt;6045&lt;/item&gt;&lt;item&gt;6046&lt;/item&gt;&lt;item&gt;6047&lt;/item&gt;&lt;item&gt;6053&lt;/item&gt;&lt;item&gt;6078&lt;/item&gt;&lt;item&gt;6240&lt;/item&gt;&lt;item&gt;6241&lt;/item&gt;&lt;item&gt;6242&lt;/item&gt;&lt;item&gt;6358&lt;/item&gt;&lt;item&gt;6360&lt;/item&gt;&lt;item&gt;6361&lt;/item&gt;&lt;item&gt;6362&lt;/item&gt;&lt;item&gt;6364&lt;/item&gt;&lt;item&gt;6366&lt;/item&gt;&lt;item&gt;6367&lt;/item&gt;&lt;item&gt;6368&lt;/item&gt;&lt;item&gt;6369&lt;/item&gt;&lt;item&gt;6370&lt;/item&gt;&lt;item&gt;6371&lt;/item&gt;&lt;item&gt;6372&lt;/item&gt;&lt;item&gt;6373&lt;/item&gt;&lt;item&gt;6374&lt;/item&gt;&lt;item&gt;6375&lt;/item&gt;&lt;item&gt;6376&lt;/item&gt;&lt;item&gt;6377&lt;/item&gt;&lt;item&gt;6378&lt;/item&gt;&lt;item&gt;6379&lt;/item&gt;&lt;item&gt;6380&lt;/item&gt;&lt;item&gt;6381&lt;/item&gt;&lt;item&gt;6382&lt;/item&gt;&lt;item&gt;6383&lt;/item&gt;&lt;item&gt;6384&lt;/item&gt;&lt;item&gt;6385&lt;/item&gt;&lt;item&gt;6386&lt;/item&gt;&lt;item&gt;6387&lt;/item&gt;&lt;item&gt;6388&lt;/item&gt;&lt;item&gt;6389&lt;/item&gt;&lt;item&gt;6390&lt;/item&gt;&lt;item&gt;6391&lt;/item&gt;&lt;item&gt;6392&lt;/item&gt;&lt;item&gt;6393&lt;/item&gt;&lt;item&gt;6394&lt;/item&gt;&lt;item&gt;6396&lt;/item&gt;&lt;item&gt;6397&lt;/item&gt;&lt;item&gt;6398&lt;/item&gt;&lt;item&gt;6399&lt;/item&gt;&lt;item&gt;6400&lt;/item&gt;&lt;/record-ids&gt;&lt;/item&gt;&lt;/Libraries&gt;"/>
  </w:docVars>
  <w:rsids>
    <w:rsidRoot w:val="00590D07"/>
    <w:rsid w:val="00011C8B"/>
    <w:rsid w:val="00013D3E"/>
    <w:rsid w:val="00027369"/>
    <w:rsid w:val="00046BE5"/>
    <w:rsid w:val="00056EB7"/>
    <w:rsid w:val="00064AA7"/>
    <w:rsid w:val="00067D5D"/>
    <w:rsid w:val="00071DEA"/>
    <w:rsid w:val="00071E6B"/>
    <w:rsid w:val="000762C8"/>
    <w:rsid w:val="0008501C"/>
    <w:rsid w:val="00085DEB"/>
    <w:rsid w:val="00085ED3"/>
    <w:rsid w:val="000A0D5A"/>
    <w:rsid w:val="000A33DA"/>
    <w:rsid w:val="000A5252"/>
    <w:rsid w:val="000C62E0"/>
    <w:rsid w:val="000E246D"/>
    <w:rsid w:val="000E5466"/>
    <w:rsid w:val="000E644E"/>
    <w:rsid w:val="000F7E18"/>
    <w:rsid w:val="000F7EC6"/>
    <w:rsid w:val="00122522"/>
    <w:rsid w:val="00126CFA"/>
    <w:rsid w:val="001371EA"/>
    <w:rsid w:val="00137D5E"/>
    <w:rsid w:val="0014664A"/>
    <w:rsid w:val="00147F59"/>
    <w:rsid w:val="00165C8D"/>
    <w:rsid w:val="0017408E"/>
    <w:rsid w:val="0017414A"/>
    <w:rsid w:val="0017531B"/>
    <w:rsid w:val="00182CAB"/>
    <w:rsid w:val="00184321"/>
    <w:rsid w:val="001A7212"/>
    <w:rsid w:val="001B035B"/>
    <w:rsid w:val="001D243E"/>
    <w:rsid w:val="001D490C"/>
    <w:rsid w:val="001D59D8"/>
    <w:rsid w:val="001D6DB5"/>
    <w:rsid w:val="00202318"/>
    <w:rsid w:val="00213D25"/>
    <w:rsid w:val="0022127E"/>
    <w:rsid w:val="00233091"/>
    <w:rsid w:val="0023652C"/>
    <w:rsid w:val="00240F53"/>
    <w:rsid w:val="00262D64"/>
    <w:rsid w:val="00270A28"/>
    <w:rsid w:val="00272104"/>
    <w:rsid w:val="00272118"/>
    <w:rsid w:val="002909DE"/>
    <w:rsid w:val="00293D7C"/>
    <w:rsid w:val="002B12C4"/>
    <w:rsid w:val="002C7DB2"/>
    <w:rsid w:val="002F72AF"/>
    <w:rsid w:val="00307A39"/>
    <w:rsid w:val="00320B34"/>
    <w:rsid w:val="0036593F"/>
    <w:rsid w:val="003717A0"/>
    <w:rsid w:val="00382D94"/>
    <w:rsid w:val="0038641E"/>
    <w:rsid w:val="003A485A"/>
    <w:rsid w:val="003A5B1D"/>
    <w:rsid w:val="003A6D81"/>
    <w:rsid w:val="003B0883"/>
    <w:rsid w:val="003B2C0A"/>
    <w:rsid w:val="003B7345"/>
    <w:rsid w:val="003D2546"/>
    <w:rsid w:val="003D2681"/>
    <w:rsid w:val="003D26A9"/>
    <w:rsid w:val="003F1A39"/>
    <w:rsid w:val="003F4F5A"/>
    <w:rsid w:val="00407C23"/>
    <w:rsid w:val="0042344C"/>
    <w:rsid w:val="00424A27"/>
    <w:rsid w:val="00425506"/>
    <w:rsid w:val="004324C3"/>
    <w:rsid w:val="00432C81"/>
    <w:rsid w:val="00456ADE"/>
    <w:rsid w:val="00460855"/>
    <w:rsid w:val="00462B81"/>
    <w:rsid w:val="004706FA"/>
    <w:rsid w:val="00480608"/>
    <w:rsid w:val="004B0DB0"/>
    <w:rsid w:val="004B3772"/>
    <w:rsid w:val="004E29B3"/>
    <w:rsid w:val="00500775"/>
    <w:rsid w:val="005104E1"/>
    <w:rsid w:val="00510B67"/>
    <w:rsid w:val="00524919"/>
    <w:rsid w:val="00525532"/>
    <w:rsid w:val="0052654D"/>
    <w:rsid w:val="0053428B"/>
    <w:rsid w:val="00561B82"/>
    <w:rsid w:val="0056522E"/>
    <w:rsid w:val="00567AB9"/>
    <w:rsid w:val="00575A9D"/>
    <w:rsid w:val="00580002"/>
    <w:rsid w:val="00581CA7"/>
    <w:rsid w:val="00582E16"/>
    <w:rsid w:val="0058489D"/>
    <w:rsid w:val="00590D07"/>
    <w:rsid w:val="005917E8"/>
    <w:rsid w:val="005960C1"/>
    <w:rsid w:val="00596594"/>
    <w:rsid w:val="0059698F"/>
    <w:rsid w:val="005B0082"/>
    <w:rsid w:val="005C1B0A"/>
    <w:rsid w:val="005C4A8D"/>
    <w:rsid w:val="005D3F65"/>
    <w:rsid w:val="005D50CC"/>
    <w:rsid w:val="005E294F"/>
    <w:rsid w:val="005E448F"/>
    <w:rsid w:val="005E64F8"/>
    <w:rsid w:val="006004F9"/>
    <w:rsid w:val="0064624A"/>
    <w:rsid w:val="0064747F"/>
    <w:rsid w:val="006555AE"/>
    <w:rsid w:val="00662C01"/>
    <w:rsid w:val="006758CE"/>
    <w:rsid w:val="00695B27"/>
    <w:rsid w:val="006B2F3E"/>
    <w:rsid w:val="006B3AB6"/>
    <w:rsid w:val="006C1697"/>
    <w:rsid w:val="006C20A9"/>
    <w:rsid w:val="006C665B"/>
    <w:rsid w:val="006D21DC"/>
    <w:rsid w:val="006F73C6"/>
    <w:rsid w:val="007442B2"/>
    <w:rsid w:val="00751FFA"/>
    <w:rsid w:val="007533A2"/>
    <w:rsid w:val="00771300"/>
    <w:rsid w:val="007747EB"/>
    <w:rsid w:val="00775307"/>
    <w:rsid w:val="00783A4F"/>
    <w:rsid w:val="00784D58"/>
    <w:rsid w:val="007A6180"/>
    <w:rsid w:val="007A719E"/>
    <w:rsid w:val="007B65DD"/>
    <w:rsid w:val="007C0EAD"/>
    <w:rsid w:val="007C6012"/>
    <w:rsid w:val="007C7681"/>
    <w:rsid w:val="007D3A1B"/>
    <w:rsid w:val="007E021B"/>
    <w:rsid w:val="007E0A29"/>
    <w:rsid w:val="007E2153"/>
    <w:rsid w:val="007F060F"/>
    <w:rsid w:val="007F0F23"/>
    <w:rsid w:val="007F54E6"/>
    <w:rsid w:val="00805719"/>
    <w:rsid w:val="008202DE"/>
    <w:rsid w:val="0082120E"/>
    <w:rsid w:val="0082587D"/>
    <w:rsid w:val="00830560"/>
    <w:rsid w:val="008343A6"/>
    <w:rsid w:val="008475A8"/>
    <w:rsid w:val="00853CFF"/>
    <w:rsid w:val="00856664"/>
    <w:rsid w:val="008653F1"/>
    <w:rsid w:val="0087350F"/>
    <w:rsid w:val="0089521C"/>
    <w:rsid w:val="0089655C"/>
    <w:rsid w:val="008A7EE6"/>
    <w:rsid w:val="008C0188"/>
    <w:rsid w:val="008C2B83"/>
    <w:rsid w:val="008C61FE"/>
    <w:rsid w:val="008D2D36"/>
    <w:rsid w:val="008D3809"/>
    <w:rsid w:val="008D4C03"/>
    <w:rsid w:val="008D6863"/>
    <w:rsid w:val="0090551E"/>
    <w:rsid w:val="00907216"/>
    <w:rsid w:val="00907AF3"/>
    <w:rsid w:val="00907E15"/>
    <w:rsid w:val="00910575"/>
    <w:rsid w:val="009124C3"/>
    <w:rsid w:val="00912A5F"/>
    <w:rsid w:val="00914FCD"/>
    <w:rsid w:val="0091527F"/>
    <w:rsid w:val="0092491A"/>
    <w:rsid w:val="00924D4D"/>
    <w:rsid w:val="00927647"/>
    <w:rsid w:val="00940900"/>
    <w:rsid w:val="00946314"/>
    <w:rsid w:val="00952697"/>
    <w:rsid w:val="00953D7D"/>
    <w:rsid w:val="00960DB7"/>
    <w:rsid w:val="00963BFA"/>
    <w:rsid w:val="00971633"/>
    <w:rsid w:val="009747EC"/>
    <w:rsid w:val="00977E8B"/>
    <w:rsid w:val="00984035"/>
    <w:rsid w:val="00992A39"/>
    <w:rsid w:val="00995261"/>
    <w:rsid w:val="009962CD"/>
    <w:rsid w:val="009F0B51"/>
    <w:rsid w:val="00A057AC"/>
    <w:rsid w:val="00A06DC5"/>
    <w:rsid w:val="00A07006"/>
    <w:rsid w:val="00A101CD"/>
    <w:rsid w:val="00A10987"/>
    <w:rsid w:val="00A11611"/>
    <w:rsid w:val="00A12265"/>
    <w:rsid w:val="00A15CF1"/>
    <w:rsid w:val="00A17450"/>
    <w:rsid w:val="00A21825"/>
    <w:rsid w:val="00A26AFE"/>
    <w:rsid w:val="00A301FE"/>
    <w:rsid w:val="00A466EA"/>
    <w:rsid w:val="00A754AF"/>
    <w:rsid w:val="00A92644"/>
    <w:rsid w:val="00A97653"/>
    <w:rsid w:val="00AB4FB5"/>
    <w:rsid w:val="00AB5233"/>
    <w:rsid w:val="00AC5076"/>
    <w:rsid w:val="00AD0EA3"/>
    <w:rsid w:val="00AF7A00"/>
    <w:rsid w:val="00B064E1"/>
    <w:rsid w:val="00B1240E"/>
    <w:rsid w:val="00B30F16"/>
    <w:rsid w:val="00B34221"/>
    <w:rsid w:val="00B36589"/>
    <w:rsid w:val="00B476A6"/>
    <w:rsid w:val="00B52C2D"/>
    <w:rsid w:val="00B74219"/>
    <w:rsid w:val="00B75C12"/>
    <w:rsid w:val="00B75C95"/>
    <w:rsid w:val="00B76581"/>
    <w:rsid w:val="00B80344"/>
    <w:rsid w:val="00B81BD8"/>
    <w:rsid w:val="00B86B75"/>
    <w:rsid w:val="00B87EFE"/>
    <w:rsid w:val="00B95486"/>
    <w:rsid w:val="00BA2829"/>
    <w:rsid w:val="00BA3FF1"/>
    <w:rsid w:val="00BA446E"/>
    <w:rsid w:val="00BC48D5"/>
    <w:rsid w:val="00BD0525"/>
    <w:rsid w:val="00BE3E2D"/>
    <w:rsid w:val="00BE7376"/>
    <w:rsid w:val="00BF6C37"/>
    <w:rsid w:val="00C1136B"/>
    <w:rsid w:val="00C1360F"/>
    <w:rsid w:val="00C140F8"/>
    <w:rsid w:val="00C1779B"/>
    <w:rsid w:val="00C36279"/>
    <w:rsid w:val="00C412B0"/>
    <w:rsid w:val="00C6215E"/>
    <w:rsid w:val="00C648B3"/>
    <w:rsid w:val="00C65A90"/>
    <w:rsid w:val="00C65B05"/>
    <w:rsid w:val="00C72843"/>
    <w:rsid w:val="00C77A89"/>
    <w:rsid w:val="00C853CA"/>
    <w:rsid w:val="00C85D07"/>
    <w:rsid w:val="00C95805"/>
    <w:rsid w:val="00C977E4"/>
    <w:rsid w:val="00C9791C"/>
    <w:rsid w:val="00CD5340"/>
    <w:rsid w:val="00D0291A"/>
    <w:rsid w:val="00D13816"/>
    <w:rsid w:val="00D24290"/>
    <w:rsid w:val="00D255F7"/>
    <w:rsid w:val="00D276DD"/>
    <w:rsid w:val="00D32ECC"/>
    <w:rsid w:val="00D347A4"/>
    <w:rsid w:val="00D424B8"/>
    <w:rsid w:val="00D459B7"/>
    <w:rsid w:val="00D56991"/>
    <w:rsid w:val="00D56DA3"/>
    <w:rsid w:val="00D61071"/>
    <w:rsid w:val="00D647DB"/>
    <w:rsid w:val="00D71D1A"/>
    <w:rsid w:val="00D7200F"/>
    <w:rsid w:val="00D72F7A"/>
    <w:rsid w:val="00D877F5"/>
    <w:rsid w:val="00DA47F9"/>
    <w:rsid w:val="00DB6F12"/>
    <w:rsid w:val="00DC257A"/>
    <w:rsid w:val="00DD324C"/>
    <w:rsid w:val="00DF1DED"/>
    <w:rsid w:val="00DF7862"/>
    <w:rsid w:val="00E06E85"/>
    <w:rsid w:val="00E16814"/>
    <w:rsid w:val="00E17738"/>
    <w:rsid w:val="00E315A3"/>
    <w:rsid w:val="00E31C70"/>
    <w:rsid w:val="00E8494F"/>
    <w:rsid w:val="00E876A8"/>
    <w:rsid w:val="00E90150"/>
    <w:rsid w:val="00E945F6"/>
    <w:rsid w:val="00EB3040"/>
    <w:rsid w:val="00EB4055"/>
    <w:rsid w:val="00EC568A"/>
    <w:rsid w:val="00ED3591"/>
    <w:rsid w:val="00EE0FFB"/>
    <w:rsid w:val="00F11B03"/>
    <w:rsid w:val="00F123D6"/>
    <w:rsid w:val="00F16342"/>
    <w:rsid w:val="00F33B74"/>
    <w:rsid w:val="00F3760E"/>
    <w:rsid w:val="00F5398B"/>
    <w:rsid w:val="00F77C37"/>
    <w:rsid w:val="00F85C35"/>
    <w:rsid w:val="00F922AB"/>
    <w:rsid w:val="00F971B5"/>
    <w:rsid w:val="00FD1368"/>
    <w:rsid w:val="00FE1FC3"/>
    <w:rsid w:val="00FF3212"/>
    <w:rsid w:val="00FF38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6DDC0"/>
  <w15:docId w15:val="{C1A1C209-E44C-4ED8-B1D7-FC55B6A2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 w:type="paragraph" w:styleId="BalloonText">
    <w:name w:val="Balloon Text"/>
    <w:basedOn w:val="Normal"/>
    <w:link w:val="BalloonTextChar"/>
    <w:rsid w:val="00A301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301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14</Pages>
  <Words>14486</Words>
  <Characters>82574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word</vt:lpstr>
    </vt:vector>
  </TitlesOfParts>
  <Company/>
  <LinksUpToDate>false</LinksUpToDate>
  <CharactersWithSpaces>96867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zenrunner</dc:creator>
  <cp:keywords/>
  <cp:lastModifiedBy>Malory Owen</cp:lastModifiedBy>
  <cp:revision>39</cp:revision>
  <cp:lastPrinted>2019-10-21T03:38:00Z</cp:lastPrinted>
  <dcterms:created xsi:type="dcterms:W3CDTF">2019-10-21T03:39:00Z</dcterms:created>
  <dcterms:modified xsi:type="dcterms:W3CDTF">2019-12-17T04:54:00Z</dcterms:modified>
</cp:coreProperties>
</file>