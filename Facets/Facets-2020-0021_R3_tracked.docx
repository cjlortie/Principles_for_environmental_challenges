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irst Paragraph"/>
        <w:rPr>
          <w:b w:val="1"/>
          <w:bCs w:val="1"/>
        </w:rPr>
      </w:pPr>
      <w:r>
        <w:rPr>
          <w:b w:val="1"/>
          <w:bCs w:val="1"/>
          <w:rtl w:val="0"/>
          <w:lang w:val="en-US"/>
        </w:rPr>
        <w:t xml:space="preserve">Ten simple rules to facilitate evidence implementation in the environmental sciences. </w:t>
      </w:r>
    </w:p>
    <w:p>
      <w:pPr>
        <w:pStyle w:val="Body Text"/>
      </w:pPr>
    </w:p>
    <w:p>
      <w:pPr>
        <w:pStyle w:val="Body Text"/>
      </w:pPr>
      <w:r>
        <w:rPr>
          <w:rtl w:val="0"/>
          <w:lang w:val="en-US"/>
        </w:rPr>
        <w:t>Christopher J. Lortie</w:t>
      </w:r>
      <w:r>
        <w:rPr>
          <w:vertAlign w:val="superscript"/>
          <w:rtl w:val="0"/>
          <w:lang w:val="en-US"/>
        </w:rPr>
        <w:t>1,2*</w:t>
      </w:r>
      <w:r>
        <w:rPr>
          <w:rtl w:val="0"/>
          <w:lang w:val="en-US"/>
        </w:rPr>
        <w:t xml:space="preserve"> and Malory Owen</w:t>
      </w:r>
      <w:r>
        <w:rPr>
          <w:vertAlign w:val="superscript"/>
          <w:rtl w:val="0"/>
          <w:lang w:val="en-US"/>
        </w:rPr>
        <w:t>2</w:t>
      </w:r>
    </w:p>
    <w:p>
      <w:pPr>
        <w:pStyle w:val="Body Text"/>
      </w:pPr>
    </w:p>
    <w:p>
      <w:pPr>
        <w:pStyle w:val="Body Text"/>
      </w:pPr>
      <w:r>
        <w:rPr>
          <w:rtl w:val="0"/>
          <w:lang w:val="en-US"/>
        </w:rPr>
        <w:t>1. The National Center for Ecological Analysis and Synthesis, UCSB. California, USA.</w:t>
      </w:r>
    </w:p>
    <w:p>
      <w:pPr>
        <w:pStyle w:val="Body Text"/>
      </w:pPr>
      <w:r>
        <w:rPr>
          <w:rtl w:val="0"/>
          <w:lang w:val="en-US"/>
        </w:rPr>
        <w:t xml:space="preserve">2. Department of Biology, York University. Toronto, ON, Canada. M3J 1P3. </w:t>
      </w:r>
    </w:p>
    <w:p>
      <w:pPr>
        <w:pStyle w:val="Body Text"/>
      </w:pPr>
    </w:p>
    <w:p>
      <w:pPr>
        <w:pStyle w:val="Body Text"/>
      </w:pPr>
      <w:r>
        <w:rPr>
          <w:rtl w:val="0"/>
          <w:lang w:val="en-US"/>
        </w:rPr>
        <w:t>* PH: 416.736.2100 x20588</w:t>
      </w:r>
    </w:p>
    <w:p>
      <w:pPr>
        <w:pStyle w:val="Body Text"/>
      </w:pPr>
      <w:r>
        <w:rPr>
          <w:rtl w:val="0"/>
          <w:lang w:val="en-US"/>
        </w:rPr>
        <w:t>lortie@yorku.ca</w:t>
      </w:r>
    </w:p>
    <w:p>
      <w:pPr>
        <w:pStyle w:val="Body A"/>
      </w:pPr>
      <w:r>
        <w:rPr>
          <w:rFonts w:ascii="Arial Unicode MS" w:cs="Arial Unicode MS" w:hAnsi="Arial Unicode MS" w:eastAsia="Arial Unicode MS"/>
          <w:b w:val="0"/>
          <w:bCs w:val="0"/>
          <w:i w:val="0"/>
          <w:iCs w:val="0"/>
        </w:rPr>
        <w:br w:type="page"/>
      </w:r>
    </w:p>
    <w:p>
      <w:pPr>
        <w:pStyle w:val="Body Text"/>
        <w:rPr>
          <w:b w:val="1"/>
          <w:bCs w:val="1"/>
        </w:rPr>
      </w:pPr>
      <w:r>
        <w:rPr>
          <w:b w:val="1"/>
          <w:bCs w:val="1"/>
          <w:rtl w:val="0"/>
          <w:lang w:val="en-US"/>
        </w:rPr>
        <w:t>Abstract</w:t>
      </w:r>
    </w:p>
    <w:p>
      <w:pPr>
        <w:pStyle w:val="Body Text"/>
      </w:pPr>
      <w:del w:id="0" w:date="2020-07-03T14:31:31Z" w:author="zenrunner">
        <w:r>
          <w:rPr>
            <w:rtl w:val="0"/>
            <w:lang w:val="en-US"/>
          </w:rPr>
          <w:delText xml:space="preserve">We understand natural systems through many pathways. Research and the scientific literature can be viewed as descriptions of nature that we use to make decisions for policy and management. An environmental management challenge can thus be an opportunity to use fundamental science to inform evidence-based decisions for environmental stakeholders and conservationists. </w:delText>
        </w:r>
      </w:del>
      <w:r>
        <w:rPr>
          <w:rtl w:val="0"/>
          <w:lang w:val="en-US"/>
        </w:rPr>
        <w:t>There is an implementation gap between environmental researchers</w:t>
      </w:r>
      <w:r>
        <w:rPr>
          <w:rtl w:val="0"/>
          <w:lang w:val="en-US"/>
        </w:rPr>
        <w:t xml:space="preserve"> and managers</w:t>
      </w:r>
      <w:r>
        <w:rPr>
          <w:rtl w:val="0"/>
          <w:lang w:val="en-US"/>
        </w:rPr>
        <w:t xml:space="preserve">. However, there are many strategies to close this gap. </w:t>
      </w:r>
      <w:del w:id="1" w:date="2020-07-03T14:53:25Z" w:author="zenrunner">
        <w:r>
          <w:rPr>
            <w:rtl w:val="0"/>
            <w:lang w:val="en-US"/>
          </w:rPr>
          <w:delText xml:space="preserve">We need to move beyond context dependency and singular, unidirectional linear thinking. </w:delText>
        </w:r>
      </w:del>
      <w:r>
        <w:rPr>
          <w:rtl w:val="0"/>
          <w:lang w:val="en-US"/>
        </w:rPr>
        <w:t xml:space="preserve">Solutions can be made to scale, and we need to better leverage the primary scientific literature. This capacity for environmental and social good can be enhanced by bridging the implementation gap, i.e. strengthening the linkages between basic published science in journals and its ability to inform applied interpretations and decisions. Herein, we provide a </w:t>
      </w:r>
      <w:del w:id="2" w:date="2020-07-03T14:51:37Z" w:author="zenrunner">
        <w:r>
          <w:rPr>
            <w:rtl w:val="0"/>
            <w:lang w:val="en-US"/>
          </w:rPr>
          <w:delText xml:space="preserve">succinct </w:delText>
        </w:r>
      </w:del>
      <w:r>
        <w:rPr>
          <w:rtl w:val="0"/>
          <w:lang w:val="en-US"/>
        </w:rPr>
        <w:t xml:space="preserve">list of ten simple rules to support environmental management through better scientific writing and suggest scaffolding </w:t>
      </w:r>
      <w:r>
        <w:rPr>
          <w:rtl w:val="0"/>
          <w:lang w:val="en-US"/>
        </w:rPr>
        <w:t>f</w:t>
      </w:r>
      <w:r>
        <w:rPr>
          <w:rtl w:val="0"/>
          <w:lang w:val="en-US"/>
        </w:rPr>
        <w:t>or primary publications. These rules can also be used as a checklist for re</w:t>
      </w:r>
      <w:del w:id="3" w:date="2020-07-03T14:54:11Z" w:author="zenrunner">
        <w:r>
          <w:rPr>
            <w:rtl w:val="0"/>
            <w:lang w:val="en-US"/>
          </w:rPr>
          <w:delText>ading</w:delText>
        </w:r>
      </w:del>
      <w:ins w:id="4" w:date="2020-07-03T14:54:12Z" w:author="zenrunner">
        <w:r>
          <w:rPr>
            <w:rtl w:val="0"/>
            <w:lang w:val="en-US"/>
          </w:rPr>
          <w:t>using</w:t>
        </w:r>
      </w:ins>
      <w:r>
        <w:rPr>
          <w:rtl w:val="0"/>
          <w:lang w:val="en-US"/>
        </w:rPr>
        <w:t xml:space="preserve"> </w:t>
      </w:r>
      <w:del w:id="5" w:date="2020-07-03T14:54:06Z" w:author="zenrunner">
        <w:r>
          <w:rPr>
            <w:rtl w:val="0"/>
            <w:lang w:val="en-US"/>
          </w:rPr>
          <w:delText xml:space="preserve">and processing </w:delText>
        </w:r>
      </w:del>
      <w:r>
        <w:rPr>
          <w:rtl w:val="0"/>
          <w:lang w:val="en-US"/>
        </w:rPr>
        <w:t xml:space="preserve">the primary literature when searching for relevant evidence in the environmental sciences. </w:t>
      </w:r>
      <w:ins w:id="6" w:date="2020-07-03T14:52:15Z" w:author="zenrunner">
        <w:r>
          <w:rPr>
            <w:rtl w:val="0"/>
            <w:lang w:val="en-US"/>
          </w:rPr>
          <w:t xml:space="preserve">We need to </w:t>
        </w:r>
      </w:ins>
      <w:del w:id="7" w:date="2020-07-03T14:52:11Z" w:author="zenrunner">
        <w:r>
          <w:rPr>
            <w:rtl w:val="0"/>
            <w:lang w:val="en-US"/>
          </w:rPr>
          <w:delText xml:space="preserve">With this framework, we extend science-policy-practice developments and provide </w:delText>
        </w:r>
      </w:del>
      <w:ins w:id="8" w:date="2020-07-03T14:57:34Z" w:author="zenrunner">
        <w:r>
          <w:rPr>
            <w:rtl w:val="0"/>
            <w:lang w:val="en-US"/>
          </w:rPr>
          <w:t xml:space="preserve">better </w:t>
        </w:r>
      </w:ins>
      <w:r>
        <w:rPr>
          <w:rtl w:val="0"/>
          <w:lang w:val="en-US"/>
        </w:rPr>
        <w:t>structure knowledge</w:t>
      </w:r>
      <w:ins w:id="9" w:date="2020-07-03T14:57:43Z" w:author="zenrunner">
        <w:r>
          <w:rPr>
            <w:rtl w:val="0"/>
            <w:lang w:val="en-US"/>
          </w:rPr>
          <w:t xml:space="preserve"> in papers</w:t>
        </w:r>
      </w:ins>
      <w:r>
        <w:rPr>
          <w:rtl w:val="0"/>
          <w:lang w:val="en-US"/>
        </w:rPr>
        <w:t xml:space="preserve"> </w:t>
      </w:r>
      <w:ins w:id="10" w:date="2020-07-03T14:52:32Z" w:author="zenrunner">
        <w:r>
          <w:rPr>
            <w:rtl w:val="0"/>
            <w:lang w:val="en-US"/>
          </w:rPr>
          <w:t xml:space="preserve">for </w:t>
        </w:r>
      </w:ins>
      <w:r>
        <w:rPr>
          <w:rtl w:val="0"/>
          <w:lang w:val="en-US"/>
        </w:rPr>
        <w:t>connection</w:t>
      </w:r>
      <w:r>
        <w:rPr>
          <w:rtl w:val="0"/>
          <w:lang w:val="en-US"/>
        </w:rPr>
        <w:t>s</w:t>
      </w:r>
      <w:r>
        <w:rPr>
          <w:rtl w:val="0"/>
          <w:lang w:val="en-US"/>
        </w:rPr>
        <w:t xml:space="preserve"> within sustainable societies.</w:t>
      </w:r>
    </w:p>
    <w:p>
      <w:pPr>
        <w:pStyle w:val="First Paragraph"/>
      </w:pPr>
    </w:p>
    <w:p>
      <w:pPr>
        <w:pStyle w:val="Body Text"/>
      </w:pPr>
    </w:p>
    <w:p>
      <w:pPr>
        <w:pStyle w:val="Body Text"/>
        <w:rPr>
          <w:b w:val="1"/>
          <w:bCs w:val="1"/>
        </w:rPr>
      </w:pPr>
      <w:r>
        <w:rPr>
          <w:b w:val="1"/>
          <w:bCs w:val="1"/>
          <w:rtl w:val="0"/>
          <w:lang w:val="en-US"/>
        </w:rPr>
        <w:t>Keywords</w:t>
      </w:r>
    </w:p>
    <w:p>
      <w:pPr>
        <w:pStyle w:val="Body Text"/>
      </w:pPr>
      <w:r>
        <w:rPr>
          <w:rtl w:val="0"/>
          <w:lang w:val="en-US"/>
        </w:rPr>
        <w:t xml:space="preserve">Conservation, decision making, environmental challenges, evidence, </w:t>
      </w:r>
      <w:del w:id="11" w:date="2020-07-03T15:27:08Z" w:author="zenrunner">
        <w:r>
          <w:rPr>
            <w:rtl w:val="0"/>
            <w:lang w:val="en-US"/>
          </w:rPr>
          <w:delText xml:space="preserve">grand </w:delText>
        </w:r>
      </w:del>
      <w:r>
        <w:rPr>
          <w:rtl w:val="0"/>
          <w:lang w:val="en-US"/>
        </w:rPr>
        <w:t>challenges, implementation, scientific knowledge, simple rules</w:t>
      </w:r>
    </w:p>
    <w:p>
      <w:pPr>
        <w:pStyle w:val="Body A"/>
      </w:pPr>
      <w:r>
        <w:rPr>
          <w:rFonts w:ascii="Arial Unicode MS" w:cs="Arial Unicode MS" w:hAnsi="Arial Unicode MS" w:eastAsia="Arial Unicode MS"/>
          <w:b w:val="0"/>
          <w:bCs w:val="0"/>
          <w:i w:val="0"/>
          <w:iCs w:val="0"/>
        </w:rPr>
        <w:br w:type="page"/>
      </w:r>
    </w:p>
    <w:p>
      <w:pPr>
        <w:pStyle w:val="First Paragraph"/>
        <w:rPr>
          <w:b w:val="1"/>
          <w:bCs w:val="1"/>
        </w:rPr>
      </w:pPr>
      <w:r>
        <w:rPr>
          <w:b w:val="1"/>
          <w:bCs w:val="1"/>
          <w:rtl w:val="0"/>
          <w:lang w:val="en-US"/>
        </w:rPr>
        <w:t>Introduction</w:t>
      </w:r>
    </w:p>
    <w:p>
      <w:pPr>
        <w:pStyle w:val="First Paragraph"/>
      </w:pPr>
      <w:del w:id="12" w:date="2020-07-03T14:32:28Z" w:author="zenrunner">
        <w:r>
          <w:rPr>
            <w:rtl w:val="0"/>
            <w:lang w:val="en-US"/>
          </w:rPr>
          <w:delText xml:space="preserve">People understand nature primarily through interactions with nature. Experience and values are always shaped by context </w:delText>
        </w:r>
      </w:del>
      <w:del w:id="13" w:date="2020-07-03T14:32:28Z" w:author="zenrunner">
        <w:r>
          <w:rPr/>
          <w:fldChar w:fldCharType="begin" w:fldLock="0"/>
        </w:r>
      </w:del>
      <w:del w:id="14" w:date="2020-07-03T14:32:28Z" w:author="zenrunner">
        <w:r>
          <w:rPr/>
          <w:delInstrText xml:space="preserve"> ADDIN EN.CITE &lt;EndNote&gt;&lt;Cite  &gt;&lt;Author&gt;Fernández&lt;/Author&gt;&lt;Year&gt;2016&lt;/Year&gt;&lt;Prefix&gt;&lt;/Prefix&gt;&lt;Suffix&gt;&lt;/Suffix&gt;&lt;Pages&gt;&lt;/Pages&gt;&lt;DisplayText&gt;(Fernández 2016)&lt;/DisplayText&gt;&lt;record&gt;&lt;rec-number&gt;6367&lt;/rec-number&gt;&lt;foreign-keys&gt;&lt;key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delInstrText>
        </w:r>
      </w:del>
      <w:del w:id="15" w:date="2020-07-03T14:32:28Z" w:author="zenrunner">
        <w:r>
          <w:rPr/>
          <w:fldChar w:fldCharType="separate" w:fldLock="0"/>
        </w:r>
      </w:del>
      <w:del w:id="16" w:date="2020-07-03T14:32:28Z" w:author="zenrunner">
        <w:r>
          <w:rPr>
            <w:rtl w:val="0"/>
            <w:lang w:val="en-US"/>
          </w:rPr>
          <w:delText>(Fernández 2016)</w:delText>
        </w:r>
      </w:del>
      <w:del w:id="17" w:date="2020-07-03T14:32:28Z" w:author="zenrunner">
        <w:r>
          <w:rPr/>
          <w:fldChar w:fldCharType="end" w:fldLock="0"/>
        </w:r>
      </w:del>
      <w:del w:id="18" w:date="2020-07-03T14:32:28Z" w:author="zenrunner">
        <w:r>
          <w:rPr>
            <w:rtl w:val="0"/>
            <w:lang w:val="en-US"/>
          </w:rPr>
          <w:delText>; however, t</w:delText>
        </w:r>
      </w:del>
      <w:ins w:id="19" w:date="2020-07-03T14:32:28Z" w:author="zenrunner">
        <w:r>
          <w:rPr>
            <w:rtl w:val="0"/>
            <w:lang w:val="en-US"/>
          </w:rPr>
          <w:t>T</w:t>
        </w:r>
      </w:ins>
      <w:r>
        <w:rPr>
          <w:rtl w:val="0"/>
          <w:lang w:val="en-US"/>
        </w:rPr>
        <w:t xml:space="preserve">he scientific literature is </w:t>
      </w:r>
      <w:del w:id="20" w:date="2020-07-03T14:32:35Z" w:author="zenrunner">
        <w:r>
          <w:rPr>
            <w:rtl w:val="0"/>
            <w:lang w:val="en-US"/>
          </w:rPr>
          <w:delText xml:space="preserve">another </w:delText>
        </w:r>
      </w:del>
      <w:ins w:id="21" w:date="2020-07-03T14:32:36Z" w:author="zenrunner">
        <w:r>
          <w:rPr>
            <w:rtl w:val="0"/>
            <w:lang w:val="en-US"/>
          </w:rPr>
          <w:t xml:space="preserve">an </w:t>
        </w:r>
      </w:ins>
      <w:r>
        <w:rPr>
          <w:rtl w:val="0"/>
          <w:lang w:val="en-US"/>
        </w:rPr>
        <w:t>important tool that we use to describe and measure natural systems. It can capture our observations and conclusions for others. Managers typically have scientific backgrounds and routinely navigate the technical literature. However, engagement with scientific literature is non-trivial for all scientists</w:t>
      </w:r>
      <w:r>
        <w:rPr>
          <w:rtl w:val="0"/>
          <w:lang w:val="en-US"/>
        </w:rPr>
        <w:t>,</w:t>
      </w:r>
      <w:r>
        <w:rPr>
          <w:rtl w:val="0"/>
          <w:lang w:val="en-US"/>
        </w:rPr>
        <w:t xml:space="preserve"> including practitioners, because of time, restricted access, relevance of the science, and reporting standards</w:t>
      </w:r>
      <w:ins w:id="22" w:date="2020-07-03T15:09:40Z" w:author="zenrunner">
        <w:r>
          <w:rPr>
            <w:rtl w:val="0"/>
            <w:lang w:val="en-US"/>
          </w:rPr>
          <w:t xml:space="preserve"> </w:t>
        </w:r>
      </w:ins>
      <w:r>
        <w:rPr/>
        <w:fldChar w:fldCharType="begin" w:fldLock="0"/>
      </w:r>
      <w:r>
        <w:instrText xml:space="preserve"> ADDIN EN.CITE &lt;EndNote&gt;&lt;Cite  &gt;&lt;Author&gt;Noorden, Richard Van&lt;/Author&gt;&lt;Year&gt;2014&lt;/Year&gt;&lt;RecNum&gt;6763&lt;/RecNum&gt;&lt;Prefix&gt;&lt;/Prefix&gt;&lt;Suffix&gt;&lt;/Suffix&gt;&lt;Pages&gt;&lt;/Pages&gt;&lt;DisplayText&gt;(Noorden, 2014)&lt;/DisplayText&gt;&lt;record&gt;&lt;database name="lit_2020.enl" path="/Volumes/zendata/tC/references/2020/lit_2020.enl"&gt;lit_2020.enl&lt;/database&gt;&lt;source-app name="EndNote" version="19.3"&gt;EndNote&lt;/source-app&gt;&lt;rec-number&gt;6763&lt;/rec-number&gt;&lt;foreign-keys&gt;&lt;key app="EN" db-id="zv9tw0t2n2xfdiet259x2tdh09prp29zrxsv"&gt;6763&lt;/key&gt;&lt;/foreign-keys&gt;&lt;ref-type name="Conference Proceedings"&gt;10&lt;/ref-type&gt;&lt;contributors&gt;&lt;authors&gt;&lt;author&gt;&lt;style face="normal" font="default" size="100%"&gt;Noorden, Richard Van&lt;/style&gt;&lt;/author&gt;&lt;/authors&gt;&lt;/contributors&gt;&lt;titles&gt;&lt;title&gt;&lt;style face="normal" font="default" size="100%"&gt;Scientists may be reaching a peak in reading habits&lt;/style&gt;&lt;/title&gt;&lt;/titles&gt;&lt;dates&gt;&lt;year&gt;&lt;style face="normal" font="default" size="100%"&gt;2014&lt;/style&gt;&lt;/year&gt;&lt;/dates&gt;&lt;urls&gt;&lt;/urls&gt;&lt;/record&gt;&lt;/Cite&gt;&lt;/EndNote&gt;</w:instrText>
      </w:r>
      <w:r>
        <w:rPr/>
        <w:fldChar w:fldCharType="separate" w:fldLock="0"/>
      </w:r>
      <w:r>
        <w:rPr>
          <w:rtl w:val="0"/>
          <w:lang w:val="en-US"/>
        </w:rPr>
        <w:t>(Noorden, 2014)</w:t>
      </w:r>
      <w:r>
        <w:rPr/>
        <w:fldChar w:fldCharType="end" w:fldLock="0"/>
      </w:r>
      <w:del w:id="23" w:date="2020-07-03T15:09:38Z" w:author="zenrunner">
        <w:r>
          <w:rPr/>
          <w:fldChar w:fldCharType="begin" w:fldLock="0"/>
        </w:r>
      </w:del>
      <w:del w:id="24" w:date="2020-07-03T15:09:38Z" w:author="zenrunner">
        <w:r>
          <w:rPr/>
          <w:delInstrText xml:space="preserve"> ADDIN EN.CITE &lt;EndNote&gt;&lt;Cite  &gt;&lt;Author&gt;Van Noorden, R.&lt;/Author&gt;&lt;Year&gt;2014&lt;/Year&gt;&lt;RecNum&gt;4395&lt;/RecNum&gt;&lt;Prefix&gt;&lt;/Prefix&gt;&lt;Suffix&gt;&lt;/Suffix&gt;&lt;Pages&gt;&lt;/Pages&gt;&lt;DisplayText&gt;(Van Noorden, 2014)&lt;/DisplayText&gt;&lt;record&gt;&lt;database name="lit_2020.enl" path="/Volumes/zendata/tC/references/2020/lit_2020.enl"&gt;lit_2020.enl&lt;/database&gt;&lt;source-app name="EndNote" version="19.3"&gt;EndNote&lt;/source-app&gt;&lt;rec-number&gt;4395&lt;/rec-number&gt;&lt;foreign-keys&gt;&lt;key app="EN" db-id="zv9tw0t2n2xfdiet259x2tdh09prp29zrxsv"&gt;4395&lt;/key&gt;&lt;/foreign-keys&gt;&lt;ref-type name="Journal Article"&gt;17&lt;/ref-type&gt;&lt;contributors&gt;&lt;authors&gt;&lt;author&gt;&lt;style face="normal" font="default" size="100%"&gt;Van Noorden, R.&lt;/style&gt;&lt;/author&gt;&lt;/authors&gt;&lt;/contributors&gt;&lt;titles&gt;&lt;title&gt;&lt;style face="normal" font="default" size="100%"&gt;Online collaboration: Scientists and the social network&lt;/style&gt;&lt;/title&gt;&lt;secondary-title&gt;&lt;style face="normal" font="default" size="100%"&gt;Nature&lt;/style&gt;&lt;/secondary-title&gt;&lt;/titles&gt;&lt;periodical&gt;&lt;full-title&gt;&lt;style face="normal" font="default" size="100%"&gt;Nature&lt;/style&gt;&lt;/full-title&gt;&lt;/periodical&gt;&lt;pages&gt;&lt;style face="normal" font="default" size="100%"&gt;126-129&lt;/style&gt;&lt;/pages&gt;&lt;volume&gt;&lt;style face="normal" font="default" size="100%"&gt;512&lt;/style&gt;&lt;/volume&gt;&lt;dates&gt;&lt;year&gt;&lt;style face="normal" font="default" size="100%"&gt;2014&lt;/style&gt;&lt;/year&gt;&lt;/dates&gt;&lt;urls&gt;&lt;/urls&gt;&lt;/record&gt;&lt;/Cite&gt;&lt;/EndNote&gt;</w:delInstrText>
        </w:r>
      </w:del>
      <w:del w:id="25" w:date="2020-07-03T15:09:38Z" w:author="zenrunner">
        <w:r>
          <w:rPr/>
          <w:fldChar w:fldCharType="separate" w:fldLock="0"/>
        </w:r>
      </w:del>
      <w:del w:id="26" w:date="2020-07-03T15:09:38Z" w:author="zenrunner">
        <w:r>
          <w:rPr>
            <w:rtl w:val="0"/>
            <w:lang w:val="en-US"/>
          </w:rPr>
          <w:delText>(Van Noorden, 2014)</w:delText>
        </w:r>
      </w:del>
      <w:del w:id="27" w:date="2020-07-03T15:09:38Z" w:author="zenrunner">
        <w:r>
          <w:rPr/>
          <w:fldChar w:fldCharType="end" w:fldLock="0"/>
        </w:r>
      </w:del>
      <w:del w:id="28" w:date="2020-07-03T15:09:38Z" w:author="zenrunner">
        <w:r>
          <w:rPr>
            <w:rtl w:val="0"/>
            <w:lang w:val="en-US"/>
          </w:rPr>
          <w:delText xml:space="preserve"> (Noorden 2014)</w:delText>
        </w:r>
      </w:del>
      <w:r>
        <w:rPr>
          <w:rtl w:val="0"/>
          <w:lang w:val="en-US"/>
        </w:rPr>
        <w:t xml:space="preserve">. Environmental managers </w:t>
      </w:r>
      <w:del w:id="29" w:date="2020-07-03T14:35:45Z" w:author="zenrunner">
        <w:r>
          <w:rPr>
            <w:rtl w:val="0"/>
            <w:lang w:val="en-US"/>
          </w:rPr>
          <w:delText xml:space="preserve">and conservationists </w:delText>
        </w:r>
      </w:del>
      <w:r>
        <w:rPr>
          <w:rtl w:val="0"/>
          <w:lang w:val="en-US"/>
        </w:rPr>
        <w:t xml:space="preserve">need to be able to easily access primary evidence to inform decisions. Ideally, </w:t>
      </w:r>
      <w:del w:id="30" w:date="2020-07-03T14:46:17Z" w:author="zenrunner">
        <w:r>
          <w:rPr>
            <w:rtl w:val="0"/>
            <w:lang w:val="en-US"/>
          </w:rPr>
          <w:delText xml:space="preserve">critical </w:delText>
        </w:r>
      </w:del>
      <w:r>
        <w:rPr>
          <w:rtl w:val="0"/>
          <w:lang w:val="en-US"/>
        </w:rPr>
        <w:t xml:space="preserve">research </w:t>
      </w:r>
      <w:ins w:id="31" w:date="2020-07-03T14:50:55Z" w:author="zenrunner">
        <w:r>
          <w:rPr>
            <w:rtl w:val="0"/>
            <w:lang w:val="en-US"/>
          </w:rPr>
          <w:t xml:space="preserve">scientists work directly with managers to produce key evidence, but this is not always </w:t>
        </w:r>
      </w:ins>
      <w:ins w:id="32" w:date="2020-07-03T14:50:55Z" w:author="zenrunner">
        <w:r>
          <w:rPr>
            <w:rtl w:val="0"/>
          </w:rPr>
          <w:t>possible or practical</w:t>
        </w:r>
      </w:ins>
      <w:ins w:id="33" w:date="2020-07-03T14:50:55Z" w:author="zenrunner">
        <w:r>
          <w:rPr>
            <w:rtl w:val="0"/>
            <w:lang w:val="en-US"/>
          </w:rPr>
          <w:t xml:space="preserve"> </w:t>
        </w:r>
      </w:ins>
      <w:del w:id="34" w:date="2020-07-03T14:48:03Z" w:author="zenrunner">
        <w:r>
          <w:rPr>
            <w:rtl w:val="0"/>
            <w:lang w:val="en-US"/>
          </w:rPr>
          <w:delText xml:space="preserve">is co-produced with stakeholders in key sustainability contexts </w:delText>
        </w:r>
      </w:del>
      <w:r>
        <w:rPr/>
        <w:fldChar w:fldCharType="begin" w:fldLock="0"/>
      </w:r>
      <w:r>
        <w:instrText xml:space="preserve"> ADDIN EN.CITE &lt;EndNote&gt;&lt;Cite  &gt;&lt;Author&gt;Regeer&lt;/Author&gt;&lt;Year&gt;2009&lt;/Year&gt;&lt;RecNum&gt;6398&lt;/RecNum&gt;&lt;Prefix&gt;&lt;/Prefix&gt;&lt;Suffix&gt;&lt;/Suffix&gt;&lt;Pages&gt;&lt;/Pages&gt;&lt;DisplayText&gt;(Maillet et al., 2019; 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Cite  &gt;&lt;Author&gt;Maillet&lt;/Author&gt;&lt;Year&gt;2019&lt;/Year&gt;&lt;RecNum&gt;6360&lt;/RecNum&gt;&lt;Prefix&gt;&lt;/Prefix&gt;&lt;Suffix&gt;&lt;/Suffix&gt;&lt;Pages&gt;&lt;/Pages&gt;&lt;record&gt;&lt;rec-number&gt;6360&lt;/rec-number&gt;&lt;foreign-keys&gt;&lt;key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 Regeer et al., 2009)</w:t>
      </w:r>
      <w:r>
        <w:rPr/>
        <w:fldChar w:fldCharType="end" w:fldLock="0"/>
      </w:r>
      <w:del w:id="35" w:date="2020-07-03T14:37:38Z" w:author="zenrunner">
        <w:r>
          <w:rPr>
            <w:rtl w:val="0"/>
            <w:lang w:val="en-US"/>
          </w:rPr>
          <w:delText xml:space="preserve"> but also among many scientific sub</w:delText>
        </w:r>
      </w:del>
      <w:del w:id="36" w:date="2020-07-03T14:37:38Z" w:author="zenrunner">
        <w:r>
          <w:rPr>
            <w:rtl w:val="0"/>
            <w:lang w:val="en-US"/>
          </w:rPr>
          <w:delText>-</w:delText>
        </w:r>
      </w:del>
      <w:del w:id="37" w:date="2020-07-03T14:37:38Z" w:author="zenrunner">
        <w:r>
          <w:rPr>
            <w:rtl w:val="0"/>
            <w:lang w:val="en-US"/>
          </w:rPr>
          <w:delText>disciplines (Haines 2004)</w:delText>
        </w:r>
      </w:del>
      <w:r>
        <w:rPr>
          <w:rtl w:val="0"/>
          <w:lang w:val="en-US"/>
        </w:rPr>
        <w:t>.</w:t>
      </w:r>
      <w:ins w:id="38" w:date="2020-07-03T14:48:09Z" w:author="zenrunner">
        <w:r>
          <w:rPr>
            <w:rtl w:val="0"/>
            <w:lang w:val="en-US"/>
          </w:rPr>
          <w:t xml:space="preserve"> </w:t>
        </w:r>
      </w:ins>
      <w:del w:id="39" w:date="2020-07-03T14:48:09Z" w:author="zenrunner">
        <w:r>
          <w:rPr>
            <w:rtl w:val="0"/>
            <w:lang w:val="en-US"/>
          </w:rPr>
          <w:delText xml:space="preserve"> Scientific co-production is a collaboration between those that will use the research directly such as land managers and agency scientists and those that work in other contexts such as academic scientists</w:delText>
        </w:r>
      </w:del>
      <w:del w:id="40" w:date="2020-07-03T14:48:09Z" w:author="zenrunner">
        <w:r>
          <w:rPr>
            <w:rtl w:val="0"/>
            <w:lang w:val="en-US"/>
          </w:rPr>
          <w:delText xml:space="preserve">. </w:delText>
        </w:r>
      </w:del>
      <w:ins w:id="41" w:date="2020-07-03T14:49:33Z" w:author="zenrunner">
        <w:r>
          <w:rPr>
            <w:rtl w:val="0"/>
            <w:lang w:val="en-US"/>
          </w:rPr>
          <w:t>In principle, s</w:t>
        </w:r>
      </w:ins>
      <w:del w:id="42" w:date="2020-07-03T14:49:33Z" w:author="zenrunner">
        <w:r>
          <w:rPr>
            <w:rtl w:val="0"/>
            <w:lang w:val="en-US"/>
          </w:rPr>
          <w:delText>S</w:delText>
        </w:r>
      </w:del>
      <w:r>
        <w:rPr>
          <w:rtl w:val="0"/>
          <w:lang w:val="en-US"/>
        </w:rPr>
        <w:t>tronger</w:t>
      </w:r>
      <w:r>
        <w:rPr>
          <w:rtl w:val="0"/>
          <w:lang w:val="en-US"/>
        </w:rPr>
        <w:t xml:space="preserve"> relationship</w:t>
      </w:r>
      <w:r>
        <w:rPr>
          <w:rtl w:val="0"/>
          <w:lang w:val="en-US"/>
        </w:rPr>
        <w:t xml:space="preserve">s between knowledge </w:t>
      </w:r>
      <w:del w:id="43" w:date="2020-07-03T15:01:52Z" w:author="zenrunner">
        <w:r>
          <w:rPr>
            <w:rtl w:val="0"/>
            <w:lang w:val="en-US"/>
          </w:rPr>
          <w:delText xml:space="preserve">production </w:delText>
        </w:r>
      </w:del>
      <w:r>
        <w:rPr>
          <w:rtl w:val="0"/>
          <w:lang w:val="en-US"/>
        </w:rPr>
        <w:t xml:space="preserve">and </w:t>
      </w:r>
      <w:ins w:id="44" w:date="2020-07-03T15:01:55Z" w:author="zenrunner">
        <w:r>
          <w:rPr>
            <w:rtl w:val="0"/>
            <w:lang w:val="en-US"/>
          </w:rPr>
          <w:t xml:space="preserve">its </w:t>
        </w:r>
      </w:ins>
      <w:r>
        <w:rPr>
          <w:rtl w:val="0"/>
          <w:lang w:val="en-US"/>
        </w:rPr>
        <w:t>use</w:t>
      </w:r>
      <w:r>
        <w:rPr>
          <w:rtl w:val="0"/>
          <w:lang w:val="en-US"/>
        </w:rPr>
        <w:t xml:space="preserve"> ensure</w:t>
      </w:r>
      <w:r>
        <w:rPr>
          <w:rtl w:val="0"/>
          <w:lang w:val="en-US"/>
        </w:rPr>
        <w:t xml:space="preserve"> that</w:t>
      </w:r>
      <w:r>
        <w:rPr>
          <w:rtl w:val="0"/>
          <w:lang w:val="en-US"/>
        </w:rPr>
        <w:t xml:space="preserve"> </w:t>
      </w:r>
      <w:del w:id="45" w:date="2020-07-03T14:55:14Z" w:author="zenrunner">
        <w:r>
          <w:rPr>
            <w:rtl w:val="0"/>
            <w:lang w:val="en-US"/>
          </w:rPr>
          <w:delText xml:space="preserve">the </w:delText>
        </w:r>
      </w:del>
      <w:ins w:id="46" w:date="2020-07-03T14:49:51Z" w:author="zenrunner">
        <w:r>
          <w:rPr>
            <w:rtl w:val="0"/>
            <w:lang w:val="en-US"/>
          </w:rPr>
          <w:t xml:space="preserve">sustainability </w:t>
        </w:r>
      </w:ins>
      <w:r>
        <w:rPr>
          <w:rtl w:val="0"/>
          <w:lang w:val="en-US"/>
        </w:rPr>
        <w:t xml:space="preserve">needs </w:t>
      </w:r>
      <w:del w:id="47" w:date="2020-07-03T14:50:02Z" w:author="zenrunner">
        <w:r>
          <w:rPr>
            <w:rtl w:val="0"/>
            <w:lang w:val="en-US"/>
          </w:rPr>
          <w:delText xml:space="preserve">of all those impacted by the research </w:delText>
        </w:r>
      </w:del>
      <w:r>
        <w:rPr>
          <w:rtl w:val="0"/>
          <w:lang w:val="en-US"/>
        </w:rPr>
        <w:t xml:space="preserve">are </w:t>
      </w:r>
      <w:del w:id="48" w:date="2020-07-03T15:31:37Z" w:author="zenrunner">
        <w:r>
          <w:rPr>
            <w:rtl w:val="0"/>
            <w:lang w:val="en-US"/>
          </w:rPr>
          <w:delText>represented</w:delText>
        </w:r>
      </w:del>
      <w:ins w:id="49" w:date="2020-07-03T15:31:39Z" w:author="zenrunner">
        <w:r>
          <w:rPr>
            <w:rtl w:val="0"/>
            <w:lang w:val="en-US"/>
          </w:rPr>
          <w:t>addressed</w:t>
        </w:r>
      </w:ins>
      <w:del w:id="50" w:date="2020-07-03T15:31:37Z" w:author="zenrunner">
        <w:r>
          <w:rPr>
            <w:rtl w:val="0"/>
            <w:lang w:val="en-US"/>
          </w:rPr>
          <w:delText xml:space="preserve"> (N</w:delText>
        </w:r>
      </w:del>
      <w:del w:id="51" w:date="2020-07-03T15:31:37Z" w:author="zenrunner">
        <w:r>
          <w:rPr>
            <w:rtl w:val="0"/>
            <w:lang w:val="en-US"/>
            <w14:textOutline w14:w="12700" w14:cap="flat">
              <w14:noFill/>
              <w14:miter w14:lim="400000"/>
            </w14:textOutline>
          </w:rPr>
          <w:delText>ö</w:delText>
        </w:r>
      </w:del>
      <w:del w:id="52" w:date="2020-07-03T15:31:37Z" w:author="zenrunner">
        <w:r>
          <w:rPr>
            <w:rtl w:val="0"/>
            <w:lang w:val="en-US"/>
          </w:rPr>
          <w:delText>rstrom 2020)</w:delText>
        </w:r>
      </w:del>
      <w:r>
        <w:rPr>
          <w:rtl w:val="0"/>
          <w:lang w:val="en-US"/>
        </w:rPr>
        <w:t>.</w:t>
      </w:r>
      <w:ins w:id="53" w:date="2020-07-03T14:50:08Z" w:author="zenrunner">
        <w:r>
          <w:rPr>
            <w:rtl w:val="0"/>
            <w:lang w:val="en-US"/>
          </w:rPr>
          <w:t xml:space="preserve"> </w:t>
        </w:r>
      </w:ins>
      <w:del w:id="54" w:date="2020-07-03T14:50:08Z" w:author="zenrunner">
        <w:r>
          <w:rPr>
            <w:rtl w:val="0"/>
            <w:lang w:val="en-US"/>
          </w:rPr>
          <w:delText xml:space="preserve"> </w:delText>
        </w:r>
      </w:del>
    </w:p>
    <w:p>
      <w:pPr>
        <w:pStyle w:val="First Paragraph"/>
        <w:rPr>
          <w:ins w:id="55" w:date="2020-07-03T15:16:05Z" w:author="zenrunner"/>
        </w:rPr>
      </w:pPr>
      <w:del w:id="56" w:date="2020-07-03T14:51:03Z" w:author="zenrunner">
        <w:r>
          <w:rPr>
            <w:rtl w:val="0"/>
            <w:lang w:val="en-US"/>
          </w:rPr>
          <w:delText xml:space="preserve">However, the ideal situation of basic-knowledge-researchers and practitioners working congruently is not always possible or practical. </w:delText>
        </w:r>
      </w:del>
      <w:r>
        <w:rPr>
          <w:rtl w:val="0"/>
          <w:lang w:val="en-US"/>
        </w:rPr>
        <w:t>Environmental and ecological research is produced globally at fantastic rates</w:t>
      </w:r>
      <w:del w:id="57" w:date="2020-07-03T14:58:41Z" w:author="zenrunner">
        <w:r>
          <w:rPr>
            <w:rtl w:val="0"/>
            <w:lang w:val="en-US"/>
          </w:rPr>
          <w:delText>, and it does not inherently have to be co-produced with end-users to be useful</w:delText>
        </w:r>
      </w:del>
      <w:r>
        <w:rPr>
          <w:rtl w:val="0"/>
          <w:lang w:val="en-US"/>
        </w:rPr>
        <w:t xml:space="preserve">. Literature that is defined as applied </w:t>
      </w:r>
      <w:del w:id="58" w:date="2020-07-03T15:02:32Z" w:author="zenrunner">
        <w:r>
          <w:rPr>
            <w:rtl w:val="0"/>
            <w:lang w:val="en-US"/>
          </w:rPr>
          <w:delText>or clearly relevant to the environmental sciences because it is</w:delText>
        </w:r>
      </w:del>
      <w:ins w:id="59" w:date="2020-07-03T15:02:32Z" w:author="zenrunner">
        <w:r>
          <w:rPr>
            <w:rtl w:val="0"/>
            <w:lang w:val="en-US"/>
          </w:rPr>
          <w:t>and</w:t>
        </w:r>
      </w:ins>
      <w:r>
        <w:rPr>
          <w:rtl w:val="0"/>
          <w:lang w:val="en-US"/>
        </w:rPr>
        <w:t xml:space="preserve"> published in a</w:t>
      </w:r>
      <w:ins w:id="60" w:date="2020-07-03T15:02:39Z" w:author="zenrunner">
        <w:r>
          <w:rPr>
            <w:rtl w:val="0"/>
            <w:lang w:val="en-US"/>
          </w:rPr>
          <w:t>n</w:t>
        </w:r>
      </w:ins>
      <w:r>
        <w:rPr>
          <w:rtl w:val="0"/>
          <w:lang w:val="en-US"/>
        </w:rPr>
        <w:t xml:space="preserve"> </w:t>
      </w:r>
      <w:del w:id="61" w:date="2020-07-03T15:02:42Z" w:author="zenrunner">
        <w:r>
          <w:rPr>
            <w:rtl w:val="0"/>
            <w:lang w:val="en-US"/>
          </w:rPr>
          <w:delText>specific</w:delText>
        </w:r>
      </w:del>
      <w:ins w:id="62" w:date="2020-07-03T15:02:46Z" w:author="zenrunner">
        <w:r>
          <w:rPr>
            <w:rtl w:val="0"/>
            <w:lang w:val="en-US"/>
          </w:rPr>
          <w:t>environmental science</w:t>
        </w:r>
      </w:ins>
      <w:r>
        <w:rPr>
          <w:rtl w:val="0"/>
          <w:lang w:val="en-US"/>
        </w:rPr>
        <w:t xml:space="preserve"> journal is </w:t>
      </w:r>
      <w:ins w:id="63" w:date="2020-07-03T14:59:18Z" w:author="zenrunner">
        <w:r>
          <w:rPr>
            <w:rtl w:val="0"/>
            <w:lang w:val="en-US"/>
          </w:rPr>
          <w:t xml:space="preserve">typically </w:t>
        </w:r>
      </w:ins>
      <w:del w:id="64" w:date="2020-07-03T14:59:16Z" w:author="zenrunner">
        <w:r>
          <w:rPr>
            <w:rtl w:val="0"/>
            <w:lang w:val="en-US"/>
          </w:rPr>
          <w:delText xml:space="preserve">routinely </w:delText>
        </w:r>
      </w:del>
      <w:r>
        <w:rPr>
          <w:rtl w:val="0"/>
          <w:lang w:val="en-US"/>
        </w:rPr>
        <w:t xml:space="preserve">used </w:t>
      </w:r>
      <w:ins w:id="65" w:date="2020-07-03T15:03:06Z" w:author="zenrunner">
        <w:r>
          <w:rPr>
            <w:rtl w:val="0"/>
            <w:lang w:val="en-US"/>
          </w:rPr>
          <w:t>by that community</w:t>
        </w:r>
      </w:ins>
      <w:del w:id="66" w:date="2020-07-03T15:03:03Z" w:author="zenrunner">
        <w:r>
          <w:rPr>
            <w:rtl w:val="0"/>
            <w:lang w:val="en-US"/>
          </w:rPr>
          <w:delText>as such</w:delText>
        </w:r>
      </w:del>
      <w:r>
        <w:rPr>
          <w:rtl w:val="0"/>
          <w:lang w:val="en-US"/>
        </w:rPr>
        <w:t xml:space="preserve">. Nonetheless, basic or fundamental science published in other journals can also inform the environmental sciences provided the papers are written to facilitate discovery and </w:t>
      </w:r>
      <w:del w:id="67" w:date="2020-07-03T15:03:14Z" w:author="zenrunner">
        <w:r>
          <w:rPr>
            <w:rtl w:val="0"/>
            <w:lang w:val="en-US"/>
          </w:rPr>
          <w:delText xml:space="preserve">potential </w:delText>
        </w:r>
      </w:del>
      <w:r>
        <w:rPr>
          <w:rtl w:val="0"/>
          <w:lang w:val="en-US"/>
        </w:rPr>
        <w:t>implementation. We can do</w:t>
      </w:r>
      <w:r>
        <w:rPr>
          <w:rtl w:val="0"/>
          <w:lang w:val="en-US"/>
        </w:rPr>
        <w:t xml:space="preserve"> </w:t>
      </w:r>
      <w:r>
        <w:rPr>
          <w:rtl w:val="0"/>
          <w:lang w:val="en-US"/>
        </w:rPr>
        <w:t>better in our writing in the sciences to enable this capacity.</w:t>
      </w:r>
      <w:r>
        <w:rPr>
          <w:rtl w:val="0"/>
          <w:lang w:val="en-US"/>
        </w:rPr>
        <w:t xml:space="preserve"> </w:t>
      </w:r>
      <w:r>
        <w:rPr>
          <w:rtl w:val="0"/>
          <w:lang w:val="en-US"/>
        </w:rPr>
        <w:t xml:space="preserve">Evidence-based </w:t>
      </w:r>
      <w:del w:id="68" w:date="2020-07-03T14:59:45Z" w:author="zenrunner">
        <w:r>
          <w:rPr>
            <w:rtl w:val="0"/>
            <w:lang w:val="en-US"/>
          </w:rPr>
          <w:delText xml:space="preserve">solution science and policy </w:delText>
        </w:r>
      </w:del>
      <w:r>
        <w:rPr>
          <w:rtl w:val="0"/>
          <w:lang w:val="en-US"/>
        </w:rPr>
        <w:t>decision making</w:t>
      </w:r>
      <w:del w:id="69" w:date="2020-07-03T15:17:58Z" w:author="zenrunner">
        <w:r>
          <w:rPr>
            <w:rtl w:val="0"/>
            <w:lang w:val="en-US"/>
          </w:rPr>
          <w:delText xml:space="preserve"> are</w:delText>
        </w:r>
      </w:del>
      <w:r>
        <w:rPr>
          <w:rtl w:val="0"/>
          <w:lang w:val="en-US"/>
        </w:rPr>
        <w:t xml:space="preserve"> </w:t>
      </w:r>
      <w:del w:id="70" w:date="2020-07-03T15:17:20Z" w:author="zenrunner">
        <w:r>
          <w:rPr>
            <w:rtl w:val="0"/>
            <w:lang w:val="en-US"/>
          </w:rPr>
          <w:delText>the gold standard in all disciplines</w:delText>
        </w:r>
      </w:del>
      <w:ins w:id="71" w:date="2020-07-03T15:17:38Z" w:author="zenrunner">
        <w:r>
          <w:rPr>
            <w:rtl w:val="0"/>
            <w:lang w:val="en-US"/>
          </w:rPr>
          <w:t xml:space="preserve">relies on the findings and direction from research </w:t>
        </w:r>
      </w:ins>
      <w:r>
        <w:rPr/>
        <w:fldChar w:fldCharType="begin" w:fldLock="0"/>
      </w:r>
      <w:r>
        <w:instrText xml:space="preserve"> ADDIN EN.CITE &lt;EndNote&gt;&lt;Cite  &gt;&lt;Author&gt;Cooke, Steven J.; Rous, Andrew M.; Donaldson, Lisa A.; Taylor, Jessica J.; Rytwinski, Trina; Prior, Kent A.; Smokorowski, Karen E.; Bennett, Joseph R.&lt;/Author&gt;&lt;Year&gt;2018&lt;/Year&gt;&lt;Prefix&gt;&lt;/Prefix&gt;&lt;Suffix&gt;&lt;/Suffix&gt;&lt;Pages&gt;&lt;/Pages&gt;&lt;DisplayText&gt;(Cooke et al., 2018)&lt;/DisplayText&gt;&lt;record&gt;&lt;database name="lit_2020.enl" path="/Volumes/zendata/tC/references/2020/lit_2020.enl"&gt;lit_2020.enl&lt;/database&gt;&lt;source-app name="EndNote" version="19.3"&gt;EndNote&lt;/source-app&gt;&lt;rec-number&gt;6247&lt;/rec-number&gt;&lt;foreign-keys&gt;&lt;key app="EN" db-id="zv9tw0t2n2xfdiet259x2tdh09prp29zrxsv"&gt;6247&lt;/key&gt;&lt;/foreign-keys&gt;&lt;ref-type name="Journal Article"&gt;17&lt;/ref-type&gt;&lt;contributors&gt;&lt;authors&gt;&lt;author&gt;&lt;style face="normal" font="default" size="100%"&gt;Cooke, Steven J.&lt;/style&gt;&lt;/author&gt;&lt;author&gt;&lt;style face="normal" font="default" size="100%"&gt;Rous, Andrew M.&lt;/style&gt;&lt;/author&gt;&lt;author&gt;&lt;style face="normal" font="default" size="100%"&gt;Donaldson, Lisa A.&lt;/style&gt;&lt;/author&gt;&lt;author&gt;&lt;style face="normal" font="default" size="100%"&gt;Taylor, Jessica J.&lt;/style&gt;&lt;/author&gt;&lt;author&gt;&lt;style face="normal" font="default" size="100%"&gt;Rytwinski, Trina&lt;/style&gt;&lt;/author&gt;&lt;author&gt;&lt;style face="normal" font="default" size="100%"&gt;Prior, Kent A.&lt;/style&gt;&lt;/author&gt;&lt;author&gt;&lt;style face="normal" font="default" size="100%"&gt;Smokorowski, Karen E.&lt;/style&gt;&lt;/author&gt;&lt;author&gt;&lt;style face="normal" font="default" size="100%"&gt;Bennett, Joseph R.&lt;/style&gt;&lt;/author&gt;&lt;/authors&gt;&lt;/contributors&gt;&lt;titles&gt;&lt;title&gt;&lt;style face="normal" font="default" size="100%"&gt;Evidence-based restoration in the Anthropocene—from acting with purpose to acting for impact&lt;/style&gt;&lt;/title&gt;&lt;secondary-title&gt;&lt;style face="normal" font="default" size="100%"&gt;Restoration Ecology&lt;/style&gt;&lt;/secondary-title&gt;&lt;/titles&gt;&lt;periodical&gt;&lt;full-title&gt;&lt;style face="normal" font="default" size="100%"&gt;Restoration Ecology&lt;/style&gt;&lt;/full-title&gt;&lt;/periodical&gt;&lt;pages&gt;&lt;style face="normal" font="default" size="100%"&gt;201-205&lt;/style&gt;&lt;/pages&gt;&lt;volume&gt;&lt;style face="normal" font="default" size="100%"&gt;26&lt;/style&gt;&lt;/volume&gt;&lt;number&gt;&lt;style face="normal" font="default" size="100%"&gt;2&lt;/style&gt;&lt;/number&gt;&lt;keywords&gt;&lt;keyword&gt;&lt;style face="normal" font="default" size="100%"&gt;restoration ecology&lt;/style&gt;&lt;/keyword&gt;&lt;keyword&gt;&lt;style face="normal" font="default" size="100%"&gt;systematic review&lt;/style&gt;&lt;/keyword&gt;&lt;keyword&gt;&lt;style face="normal" font="default" size="100%"&gt;evidence synthesis&lt;/style&gt;&lt;/keyword&gt;&lt;keyword&gt;&lt;style face="normal" font="default" size="100%"&gt;CEE&lt;/style&gt;&lt;/keyword&gt;&lt;/keywords&gt;&lt;dates&gt;&lt;year&gt;&lt;style face="normal" font="default" size="100%"&gt;2018&lt;/style&gt;&lt;/year&gt;&lt;pub-dates&gt;&lt;date&gt;&lt;style face="normal" font="default" size="100%"&gt;2018/03/01&lt;/style&gt;&lt;/date&gt;&lt;/pub-dates&gt;&lt;/dates&gt;&lt;publisher&gt;&lt;style face="normal" font="default" size="100%"&gt;John Wiley &amp;amp; Sons, Ltd (10.1111)&lt;/style&gt;&lt;/publisher&gt;&lt;isbn&gt;&lt;style face="normal" font="default" size="100%"&gt;1061-2971&lt;/style&gt;&lt;/isbn&gt;&lt;abstract&gt;&lt;style face="normal" font="default" size="100%"&gt;Abstract The recognition that we are in the distinct new epoch of the Anthropocene suggests the necessity for ecological restoration to play a substantial role in repairing the Earth's damaged ecosystems. Moreover, the precious yet limited resources devoted to restoration need to be used wisely. To do so, we call for the ecological restoration community to embrace the concept of evidence-based restoration. Evidence-based restoration involves the use of rigorous, repeatable, and transparent methods (i.e. systematic reviews) to identify and amass relevant knowledge sources, critically evaluate the science, and synthesize the credible science to yield robust policy and/or management advice needed to restore the Earth's ecosystems. There are now several examples of restoration-relevant systematic reviews that have identified instances where restoration is entirely ineffective. Systematic reviews also serve as a tool to identify the knowledge gaps and the type of science needed (e.g. repeatable, appropriate replication, use of controls) to improve the evidence base. The restoration community, including both scientists and practitioners, needs to make evidence-based restoration a reality so that we can move from best intentions and acting with so-called ?purpose? to acting for meaningful impact. Doing so has the potential to serve as a rallying point for reframing the Anthropocene as a so-called ?good? epoch.&lt;/style&gt;&lt;/abstract&gt;&lt;urls&gt;&lt;related-urls&gt;&lt;url&gt;&lt;style face="normal" font="default" size="100%"&gt;https://doi.org/10.1111/rec.12675&lt;/style&gt;&lt;/url&gt;&lt;/related-urls&gt;&lt;/urls&gt;&lt;electronic-resource-num&gt;&lt;style face="normal" font="default" size="100%"&gt;10.1111/rec.12675&lt;/style&gt;&lt;/electronic-resource-num&gt;&lt;access-date&gt;&lt;style face="normal" font="default" size="100%"&gt;2019/05/03&lt;/style&gt;&lt;/access-date&gt;&lt;/record&gt;&lt;/Cite&gt;&lt;/EndNote&gt;</w:instrText>
      </w:r>
      <w:r>
        <w:rPr/>
        <w:fldChar w:fldCharType="separate" w:fldLock="0"/>
      </w:r>
      <w:r>
        <w:rPr>
          <w:rtl w:val="0"/>
          <w:lang w:val="en-US"/>
        </w:rPr>
        <w:t>(Cooke et al., 2018)</w:t>
      </w:r>
      <w:r>
        <w:rPr/>
        <w:fldChar w:fldCharType="end" w:fldLock="0"/>
      </w:r>
      <w:del w:id="72" w:date="2020-07-03T15:16:39Z" w:author="zenrunner">
        <w:r>
          <w:rPr>
            <w:rtl w:val="0"/>
            <w:lang w:val="en-US"/>
          </w:rPr>
          <w:delText>—</w:delText>
        </w:r>
      </w:del>
      <w:del w:id="73" w:date="2020-07-03T15:16:39Z" w:author="zenrunner">
        <w:r>
          <w:rPr>
            <w:rtl w:val="0"/>
            <w:lang w:val="en-US"/>
          </w:rPr>
          <w:delText>including the environmental sciences</w:delText>
        </w:r>
      </w:del>
      <w:del w:id="74" w:date="2020-07-03T15:16:39Z" w:author="zenrunner">
        <w:r>
          <w:rPr/>
          <w:fldChar w:fldCharType="begin" w:fldLock="0"/>
        </w:r>
      </w:del>
      <w:del w:id="75" w:date="2020-07-03T15:16:39Z" w:author="zenrunner">
        <w:r>
          <w:rPr/>
          <w:delInstrText xml:space="preserve"> ADDIN EN.CITE &lt;EndNote&gt;&lt;Cite  &gt;&lt;Author&gt;Aarons, Gregory A.; Hurlburt, Michael; Horwitz, Sarah McCue&lt;/Author&gt;&lt;Year&gt;2011&lt;/Year&gt;&lt;RecNum&gt;6397&lt;/RecNum&gt;&lt;Prefix&gt;&lt;/Prefix&gt;&lt;Suffix&gt;&lt;/Suffix&gt;&lt;Pages&gt;&lt;/Pages&gt;&lt;DisplayText&gt;(Aarons et al., 2011)&lt;/DisplayText&gt;&lt;record&gt;&lt;database name="lit_2020.enl" path="/Volumes/zendata/tC/references/2020/lit_2020.enl"&gt;lit_2020.enl&lt;/database&gt;&lt;source-app name="EndNote" version="19.3"&gt;EndNote&lt;/source-app&gt;&lt;rec-number&gt;6397&lt;/rec-number&gt;&lt;foreign-keys&gt;&lt;key app="EN" db-id="zv9tw0t2n2xfdiet259x2tdh09prp29zrxsv"&gt;6397&lt;/key&gt;&lt;/foreign-keys&gt;&lt;ref-type name="Journal Article"&gt;17&lt;/ref-type&gt;&lt;contributors&gt;&lt;authors&gt;&lt;author&gt;&lt;style face="normal" font="default" size="100%"&gt;Aarons, Gregory A.&lt;/style&gt;&lt;/author&gt;&lt;author&gt;&lt;style face="normal" font="default" size="100%"&gt;Hurlburt, Michael&lt;/style&gt;&lt;/author&gt;&lt;author&gt;&lt;style face="normal" font="default" size="100%"&gt;Horwitz, Sarah McCue&lt;/style&gt;&lt;/author&gt;&lt;/authors&gt;&lt;/contributors&gt;&lt;titles&gt;&lt;title&gt;&lt;style face="normal" font="default" size="100%"&gt;Advancing a conceptual model of evidence-based practice implementation in public service sectors&lt;/style&gt;&lt;/title&gt;&lt;secondary-title&gt;&lt;style face="normal" font="default" size="100%"&gt;Administration and policy in mental health&lt;/style&gt;&lt;/secondary-title&gt;&lt;alt-title&gt;&lt;style face="normal" font="default" size="100%"&gt;Adm Policy Ment Health&lt;/style&gt;&lt;/alt-title&gt;&lt;/titles&gt;&lt;periodical&gt;&lt;full-title&gt;&lt;style face="normal" font="default" size="100%"&gt;Administration and policy in mental health&lt;/style&gt;&lt;/full-title&gt;&lt;abbr-1&gt;&lt;style face="normal" font="default" size="100%"&gt;Adm Policy Ment Health&lt;/style&gt;&lt;/abbr-1&gt;&lt;/periodical&gt;&lt;alt-periodical&gt;&lt;full-title&gt;&lt;style face="normal" font="default" size="100%"&gt;Administration and policy in mental health&lt;/style&gt;&lt;/full-title&gt;&lt;abbr-1&gt;&lt;style face="normal" font="default" size="100%"&gt;Adm Policy Ment Health&lt;/style&gt;&lt;/abbr-1&gt;&lt;/alt-periodical&gt;&lt;pages&gt;&lt;style face="normal" font="default" size="100%"&gt;4-23&lt;/style&gt;&lt;/pages&gt;&lt;volume&gt;&lt;style face="normal" font="default" size="100%"&gt;38&lt;/style&gt;&lt;/volume&gt;&lt;number&gt;&lt;style face="normal" font="default" size="100%"&gt;1&lt;/style&gt;&lt;/number&gt;&lt;keywords&gt;&lt;keyword&gt;&lt;style face="normal" font="default" size="100%"&gt;Child&lt;/style&gt;&lt;/keyword&gt;&lt;keyword&gt;&lt;style face="normal" font="default" size="100%"&gt;*Child Welfare&lt;/style&gt;&lt;/keyword&gt;&lt;keyword&gt;&lt;style face="normal" font="default" size="100%"&gt;Diffusion of Innovation&lt;/style&gt;&lt;/keyword&gt;&lt;keyword&gt;&lt;style face="normal" font="default" size="100%"&gt;Evidence-Based Practice/*organization &amp;amp; administration&lt;/style&gt;&lt;/keyword&gt;&lt;keyword&gt;&lt;style face="normal" font="default" size="100%"&gt;Health Plan Implementation/*organization &amp;amp; administration&lt;/style&gt;&lt;/keyword&gt;&lt;keyword&gt;&lt;style face="normal" font="default" size="100%"&gt;Humans&lt;/style&gt;&lt;/keyword&gt;&lt;keyword&gt;&lt;style face="normal" font="default" size="100%"&gt;Mental Health Services/*organization &amp;amp; administration&lt;/style&gt;&lt;/keyword&gt;&lt;keyword&gt;&lt;style face="normal" font="default" size="100%"&gt;Models, Organizational&lt;/style&gt;&lt;/keyword&gt;&lt;keyword&gt;&lt;style face="normal" font="default" size="100%"&gt;Social Work/*organization &amp;amp; administration&lt;/style&gt;&lt;/keyword&gt;&lt;keyword&gt;&lt;style face="normal" font="default" size="100%"&gt;United States&lt;/style&gt;&lt;/keyword&gt;&lt;/keywords&gt;&lt;dates&gt;&lt;year&gt;&lt;style face="normal" font="default" size="100%"&gt;2011&lt;/style&gt;&lt;/year&gt;&lt;/dates&gt;&lt;publisher&gt;&lt;style face="normal" font="default" size="100%"&gt;Springer US&lt;/style&gt;&lt;/publisher&gt;&lt;isbn&gt;&lt;style face="normal" font="default" size="100%"&gt;1573-32890894-587X&lt;/style&gt;&lt;/isbn&gt;&lt;accession-num&gt;&lt;style face="normal" font="default" size="100%"&gt;21197565&lt;/style&gt;&lt;/accession-num&gt;&lt;abstract&gt;&lt;style face="normal" font="default" size="100%"&gt;Implementation science is a quickly growing discipline. Lessons learned from business and medical settings are being applied but it is unclear how well they translate to settings with different historical origins and customs (e.g., public mental health, social service, alcohol/drug sectors). The purpose of this paper is to propose a multi-level, four phase model of the implementation process (i.e., Exploration, Adoption/Preparation, Implementation, Sustainment), derived from extant literature, and apply it to public sector services. We highlight features of the model likely to be particularly important in each phase, while considering the outer and inner contexts (i.e., levels) of public sector service systems.&lt;/style&gt;&lt;/abstract&gt;&lt;notes&gt;&lt;style face="normal" font="default" size="100%"&gt;21197565[pmid]PMC3025110[pmcid]&lt;/style&gt;&lt;/notes&gt;&lt;urls&gt;&lt;related-urls&gt;&lt;url&gt;&lt;style face="normal" font="default" size="100%"&gt;https://www.ncbi.nlm.nih.gov/pubmed/21197565&lt;/style&gt;&lt;/url&gt;&lt;url&gt;&lt;style face="normal" font="default" size="100%"&gt;https://www.ncbi.nlm.nih.gov/pmc/articles/PMC3025110/&lt;/style&gt;&lt;/url&gt;&lt;/related-urls&gt;&lt;/urls&gt;&lt;electronic-resource-num&gt;&lt;style face="normal" font="default" size="100%"&gt;10.1007/s10488-010-0327-7&lt;/style&gt;&lt;/electronic-resource-num&gt;&lt;remote-database-name&gt;&lt;style face="normal" font="default" size="100%"&gt;PubMed&lt;/style&gt;&lt;/remote-database-name&gt;&lt;language&gt;&lt;style face="normal" font="default" size="100%"&gt;eng&lt;/style&gt;&lt;/language&gt;&lt;/record&gt;&lt;/Cite&gt;&lt;/EndNote&gt;</w:delInstrText>
        </w:r>
      </w:del>
      <w:del w:id="76" w:date="2020-07-03T15:16:39Z" w:author="zenrunner">
        <w:r>
          <w:rPr/>
          <w:fldChar w:fldCharType="separate" w:fldLock="0"/>
        </w:r>
      </w:del>
      <w:del w:id="77" w:date="2020-07-03T15:16:39Z" w:author="zenrunner">
        <w:r>
          <w:rPr>
            <w:rtl w:val="0"/>
            <w:lang w:val="en-US"/>
          </w:rPr>
          <w:delText>(Aarons et al., 2011)</w:delText>
        </w:r>
      </w:del>
      <w:del w:id="78" w:date="2020-07-03T15:16:39Z" w:author="zenrunner">
        <w:r>
          <w:rPr/>
          <w:fldChar w:fldCharType="end" w:fldLock="0"/>
        </w:r>
      </w:del>
      <w:r>
        <w:rPr>
          <w:rtl w:val="0"/>
          <w:lang w:val="en-US"/>
        </w:rPr>
        <w:t xml:space="preserve">. We define </w:t>
      </w:r>
      <w:r>
        <w:rPr>
          <w:rtl w:val="0"/>
          <w:lang w:val="en-US"/>
        </w:rPr>
        <w:t>‘</w:t>
      </w:r>
      <w:r>
        <w:rPr>
          <w:rtl w:val="0"/>
          <w:lang w:val="en-US"/>
        </w:rPr>
        <w:t>evidence</w:t>
      </w:r>
      <w:r>
        <w:rPr>
          <w:rtl w:val="0"/>
          <w:lang w:val="en-US"/>
        </w:rPr>
        <w:t xml:space="preserve">’ </w:t>
      </w:r>
      <w:r>
        <w:rPr>
          <w:rtl w:val="0"/>
          <w:lang w:val="en-US"/>
        </w:rPr>
        <w:t>here simply as the scientific findings of papers published in peer-reviewed journals. Admittedly, this is a relatively narrow focus, but it is a good starting point because it is a well-established (albeit imperfect) system to describe findings and share conclusions based on observation</w:t>
      </w:r>
      <w:ins w:id="79" w:date="2020-07-03T15:03:44Z" w:author="zenrunner">
        <w:r>
          <w:rPr>
            <w:rtl w:val="0"/>
            <w:lang w:val="en-US"/>
          </w:rPr>
          <w:t xml:space="preserve"> and experimentation</w:t>
        </w:r>
      </w:ins>
      <w:r>
        <w:rPr>
          <w:rtl w:val="0"/>
          <w:lang w:val="en-US"/>
        </w:rPr>
        <w:t xml:space="preserve">. </w:t>
      </w:r>
      <w:ins w:id="80" w:date="2020-07-03T15:04:19Z" w:author="zenrunner">
        <w:r>
          <w:rPr>
            <w:rtl w:val="0"/>
            <w:lang w:val="en-US"/>
          </w:rPr>
          <w:t xml:space="preserve">We define </w:t>
        </w:r>
      </w:ins>
      <w:r>
        <w:rPr>
          <w:rtl w:val="0"/>
          <w:lang w:val="en-US"/>
        </w:rPr>
        <w:t>‘</w:t>
      </w:r>
      <w:ins w:id="81" w:date="2020-07-03T15:04:21Z" w:author="zenrunner">
        <w:r>
          <w:rPr>
            <w:rtl w:val="0"/>
            <w:lang w:val="en-US"/>
          </w:rPr>
          <w:t>s</w:t>
        </w:r>
      </w:ins>
      <w:del w:id="82" w:date="2020-07-03T15:04:21Z" w:author="zenrunner">
        <w:r>
          <w:rPr>
            <w:rtl w:val="0"/>
            <w:lang w:val="en-US"/>
          </w:rPr>
          <w:delText>S</w:delText>
        </w:r>
      </w:del>
      <w:r>
        <w:rPr>
          <w:rtl w:val="0"/>
          <w:lang w:val="en-US"/>
        </w:rPr>
        <w:t>olutions</w:t>
      </w:r>
      <w:r>
        <w:rPr>
          <w:rtl w:val="0"/>
          <w:lang w:val="en-US"/>
        </w:rPr>
        <w:t>’</w:t>
      </w:r>
      <w:ins w:id="83" w:date="2020-07-03T15:04:34Z" w:author="zenrunner">
        <w:r>
          <w:rPr>
            <w:rtl w:val="0"/>
            <w:lang w:val="en-US"/>
          </w:rPr>
          <w:t xml:space="preserve"> as</w:t>
        </w:r>
      </w:ins>
      <w:del w:id="84" w:date="2020-07-03T15:04:33Z" w:author="zenrunner">
        <w:r>
          <w:rPr>
            <w:rtl w:val="0"/>
            <w:lang w:val="en-US"/>
          </w:rPr>
          <w:delText xml:space="preserve"> in this framework are similarly presented in publications of peer-reviewed journals; however, they instead specifically</w:delText>
        </w:r>
      </w:del>
      <w:r>
        <w:rPr>
          <w:rtl w:val="0"/>
          <w:lang w:val="en-US"/>
        </w:rPr>
        <w:t xml:space="preserve"> desc</w:t>
      </w:r>
      <w:ins w:id="85" w:date="2020-07-03T15:04:45Z" w:author="zenrunner">
        <w:r>
          <w:rPr>
            <w:rtl w:val="0"/>
            <w:lang w:val="en-US"/>
          </w:rPr>
          <w:t>riptions in a paper</w:t>
        </w:r>
      </w:ins>
      <w:del w:id="86" w:date="2020-07-03T15:04:38Z" w:author="zenrunner">
        <w:r>
          <w:rPr>
            <w:rtl w:val="0"/>
            <w:lang w:val="en-US"/>
          </w:rPr>
          <w:delText>ribe</w:delText>
        </w:r>
      </w:del>
      <w:r>
        <w:rPr>
          <w:rtl w:val="0"/>
          <w:lang w:val="en-US"/>
        </w:rPr>
        <w:t xml:space="preserve"> </w:t>
      </w:r>
      <w:ins w:id="87" w:date="2020-07-03T15:18:28Z" w:author="zenrunner">
        <w:r>
          <w:rPr>
            <w:rtl w:val="0"/>
            <w:lang w:val="en-US"/>
          </w:rPr>
          <w:t xml:space="preserve">of </w:t>
        </w:r>
      </w:ins>
      <w:r>
        <w:rPr>
          <w:rtl w:val="0"/>
          <w:lang w:val="en-US"/>
        </w:rPr>
        <w:t xml:space="preserve">how a </w:t>
      </w:r>
      <w:del w:id="88" w:date="2020-07-03T15:04:49Z" w:author="zenrunner">
        <w:r>
          <w:rPr>
            <w:rtl w:val="0"/>
            <w:lang w:val="en-US"/>
          </w:rPr>
          <w:delText xml:space="preserve">scientific </w:delText>
        </w:r>
      </w:del>
      <w:r>
        <w:rPr>
          <w:rtl w:val="0"/>
          <w:lang w:val="en-US"/>
        </w:rPr>
        <w:t>finding can address an environmental concern</w:t>
      </w:r>
      <w:ins w:id="89" w:date="2020-07-03T15:18:56Z" w:author="zenrunner">
        <w:r>
          <w:rPr>
            <w:rtl w:val="0"/>
            <w:lang w:val="en-US"/>
          </w:rPr>
          <w:t xml:space="preserve">, but the accessibility of this information can be improved. </w:t>
        </w:r>
      </w:ins>
      <w:del w:id="90" w:date="2020-07-03T15:16:12Z" w:author="zenrunner">
        <w:r>
          <w:rPr>
            <w:rtl w:val="0"/>
            <w:lang w:val="en-US"/>
          </w:rPr>
          <w:delText xml:space="preserve"> through action examined by scientific inquiry.</w:delText>
        </w:r>
      </w:del>
      <w:r>
        <w:rPr>
          <w:rtl w:val="0"/>
          <w:lang w:val="en-US"/>
        </w:rPr>
        <w:t xml:space="preserve"> </w:t>
      </w:r>
      <w:ins w:id="91" w:date="2020-07-03T15:16:05Z" w:author="zenrunner">
        <w:r>
          <w:rPr>
            <w:rtl w:val="0"/>
            <w:lang w:val="en-US"/>
          </w:rPr>
          <w:t xml:space="preserve"> </w:t>
        </w:r>
      </w:ins>
    </w:p>
    <w:p>
      <w:pPr>
        <w:pStyle w:val="Body Text"/>
        <w:rPr>
          <w:del w:id="92" w:date="2020-07-03T15:12:55Z" w:author="zenrunner"/>
        </w:rPr>
      </w:pPr>
    </w:p>
    <w:p>
      <w:pPr>
        <w:pStyle w:val="First Paragraph"/>
        <w:rPr>
          <w:del w:id="93" w:date="2020-07-03T15:36:16Z" w:author="zenrunner"/>
        </w:rPr>
      </w:pPr>
      <w:r>
        <w:rPr>
          <w:rtl w:val="0"/>
          <w:lang w:val="en-US"/>
        </w:rPr>
        <w:t>There is an implementation gap between basic science and management for at least three reasons. Firstly, the publication reports research on a specific species or system. It is not always clear how to connect specific findings to a demonstrable outcome needed to solve an urgent management issue</w:t>
      </w:r>
      <w:r>
        <w:rPr>
          <w:rtl w:val="0"/>
          <w:lang w:val="en-US"/>
        </w:rPr>
        <w:t>—</w:t>
      </w:r>
      <w:r>
        <w:rPr>
          <w:rtl w:val="0"/>
          <w:lang w:val="en-US"/>
        </w:rPr>
        <w:t xml:space="preserve">even for the same species but in a different context </w:t>
      </w:r>
      <w:r>
        <w:rPr/>
        <w:fldChar w:fldCharType="begin" w:fldLock="0"/>
      </w:r>
      <w:r>
        <w:instrText xml:space="preserve"> ADDIN EN.CITE &lt;EndNote&gt;&lt;Cite  &gt;&lt;Author&gt;Naidoo&lt;/Author&gt;&lt;Year&gt;2006&lt;/Year&gt;&lt;RecNum&gt;6371&lt;/RecNum&gt;&lt;Prefix&gt;&lt;/Prefix&gt;&lt;Suffix&gt;&lt;/Suffix&gt;&lt;Pages&gt;&lt;/Pages&gt;&lt;DisplayText&gt;(Iacona et al., 2018; Naidoo et al., 2006)&lt;/DisplayText&gt;&lt;record&gt;&lt;rec-number&gt;6371&lt;/rec-number&gt;&lt;foreign-keys&gt;&lt;key app="EN" db-id="zv9tw0t2n2xfdiet259x2tdh09prp29zrxsv" timestamp="1571267088"&gt;6371&lt;/key&gt;&lt;/foreign-keys&gt;&lt;ref-type name="Journal Article"&gt;17&lt;/ref-type&gt;&lt;contributors&gt;&lt;authors&gt;&lt;author&gt;Naidoo, Robin&lt;/author&gt;&lt;author&gt;Balmford, Andrew&lt;/author&gt;&lt;author&gt;Ferraro, Paul J.&lt;/author&gt;&lt;author&gt;Polasky, Stephen&lt;/author&gt;&lt;author&gt;Ricketts, Taylor H.&lt;/author&gt;&lt;author&gt;Rouget, Mathieu&lt;/author&gt;&lt;/authors&gt;&lt;/contributors&gt;&lt;titles&gt;&lt;title&gt;Integrating economic costs into conservation planning&lt;/title&gt;&lt;secondary-title&gt;Trends in Ecology &amp;amp; Evolution&lt;/secondary-title&gt;&lt;/titles&gt;&lt;periodical&gt;&lt;full-title&gt;Trends in Ecology &amp;amp; Evolution&lt;/full-title&gt;&lt;/periodical&gt;&lt;pages&gt;681-687&lt;/pages&gt;&lt;volume&gt;21&lt;/volume&gt;&lt;number&gt;12&lt;/number&gt;&lt;dates&gt;&lt;year&gt;2006&lt;/year&gt;&lt;pub-dates&gt;&lt;date&gt;2006/12/01/&lt;/date&gt;&lt;/pub-dates&gt;&lt;/dates&gt;&lt;isbn&gt;0169-5347&lt;/isbn&gt;&lt;urls&gt;&lt;related-urls&gt;&lt;url&gt;http://www.sciencedirect.com/science/article/pii/S0169534706003338&lt;/url&gt;&lt;/related-urls&gt;&lt;/urls&gt;&lt;electronic-resource-num&gt;https://doi.org/10.1016/j.tree.2006.10.003&lt;/electronic-resource-num&gt;&lt;/record&gt;&lt;/Cite&gt;&lt;Cite  &gt;&lt;Author&gt;Iacona&lt;/Author&gt;&lt;Year&gt;2018&lt;/Year&gt;&lt;Prefix&gt;&lt;/Prefix&gt;&lt;Suffix&gt;&lt;/Suffix&gt;&lt;Pages&gt;&lt;/Pages&gt;&lt;record&gt;&lt;rec-number&gt;6370&lt;/rec-number&gt;&lt;foreign-keys&gt;&lt;key app="EN" db-id="zv9tw0t2n2xfdiet259x2tdh09prp29zrxsv" timestamp="1571267027"&gt;6370&lt;/key&gt;&lt;/foreign-keys&gt;&lt;ref-type name="Journal Article"&gt;17&lt;/ref-type&gt;&lt;contributors&gt;&lt;authors&gt;&lt;author&gt;Iacona, Gwenllian D.&lt;/author&gt;&lt;author&gt;Sutherland, William J.&lt;/author&gt;&lt;author&gt;Mappin, Bonnie&lt;/author&gt;&lt;author&gt;Adams, Vanessa M.&lt;/author&gt;&lt;author&gt;Armsworth, Paul R.&lt;/author&gt;&lt;author&gt;Coleshaw, Tim&lt;/author&gt;&lt;author&gt;Cook, Carly&lt;/author&gt;&lt;author&gt;Craigie, Ian&lt;/author&gt;&lt;author&gt;Dicks, Lynn V.&lt;/author&gt;&lt;author&gt;Fitzsimons, James A.&lt;/author&gt;&lt;author&gt;McGowan, Jennifer&lt;/author&gt;&lt;author&gt;Plumptre, Andrew J.&lt;/author&gt;&lt;author&gt;Polak, Tal&lt;/author&gt;&lt;author&gt;Pullin, Andrew S.&lt;/author&gt;&lt;author&gt;Ringma, Jeremy&lt;/author&gt;&lt;author&gt;Rushworth, Ian&lt;/author&gt;&lt;author&gt;Santangeli, Andrea&lt;/author&gt;&lt;author&gt;Stewart, Annette&lt;/author&gt;&lt;author&gt;Tulloch, Ayesha&lt;/author&gt;&lt;author&gt;Walsh, Jessica C.&lt;/author&gt;&lt;author&gt;Possingham, Hugh P.&lt;/author&gt;&lt;/authors&gt;&lt;/contributors&gt;&lt;titles&gt;&lt;title&gt;Standardized reporting of the costs of management interventions for biodiversity conservation&lt;/title&gt;&lt;secondary-title&gt;Conservation Biology&lt;/secondary-title&gt;&lt;/titles&gt;&lt;periodical&gt;&lt;full-title&gt;Conservation Biology&lt;/full-title&gt;&lt;/periodical&gt;&lt;pages&gt;979-988&lt;/pages&gt;&lt;volume&gt;32&lt;/volume&gt;&lt;number&gt;5&lt;/number&gt;&lt;keywords&gt;&lt;keyword&gt;conservation accountancy&lt;/keyword&gt;&lt;keyword&gt;conservation evidence&lt;/keyword&gt;&lt;keyword&gt;cost–benefit&lt;/keyword&gt;&lt;keyword&gt;effectiveness&lt;/keyword&gt;&lt;keyword&gt;return-on-investment&lt;/keyword&gt;&lt;keyword&gt;contabilidad en conservación&lt;/keyword&gt;&lt;keyword&gt;costo-beneficio&lt;/keyword&gt;&lt;keyword&gt;evidencias de conservación&lt;/keyword&gt;&lt;keyword&gt;rentabilidad&lt;/keyword&gt;&lt;keyword&gt;保护的会计学&lt;/keyword&gt;&lt;keyword&gt;成本效益&lt;/keyword&gt;&lt;keyword&gt;有效性&lt;/keyword&gt;&lt;keyword&gt;保护的证据&lt;/keyword&gt;&lt;keyword&gt;投资回报率&lt;/keyword&gt;&lt;/keywords&gt;&lt;dates&gt;&lt;year&gt;2018&lt;/year&gt;&lt;pub-dates&gt;&lt;date&gt;2018/10/01&lt;/date&gt;&lt;/pub-dates&gt;&lt;/dates&gt;&lt;publisher&gt;John Wiley &amp;amp; Sons, Ltd (10.1111)&lt;/publisher&gt;&lt;isbn&gt;0888-8892&lt;/isbn&gt;&lt;urls&gt;&lt;related-urls&gt;&lt;url&gt;https://doi.org/10.1111/cobi.13195&lt;/url&gt;&lt;/related-urls&gt;&lt;/urls&gt;&lt;electronic-resource-num&gt;10.1111/cobi.13195&lt;/electronic-resource-num&gt;&lt;access-date&gt;&lt;/access-date&gt;&lt;/record&gt;&lt;/Cite&gt;&lt;/EndNote&gt;</w:instrText>
      </w:r>
      <w:r>
        <w:rPr/>
        <w:fldChar w:fldCharType="separate" w:fldLock="0"/>
      </w:r>
      <w:r>
        <w:rPr>
          <w:rtl w:val="0"/>
          <w:lang w:val="en-US"/>
        </w:rPr>
        <w:t>(Iacona et al., 2018; Naidoo et al., 2006)</w:t>
      </w:r>
      <w:r>
        <w:rPr/>
        <w:fldChar w:fldCharType="end" w:fldLock="0"/>
      </w:r>
      <w:r>
        <w:rPr>
          <w:rtl w:val="0"/>
          <w:lang w:val="en-US"/>
        </w:rPr>
        <w:t xml:space="preserve">. </w:t>
      </w:r>
      <w:del w:id="94" w:date="2020-07-03T15:19:52Z" w:author="zenrunner">
        <w:r>
          <w:rPr>
            <w:rtl w:val="0"/>
            <w:lang w:val="en-US"/>
          </w:rPr>
          <w:delText xml:space="preserve">This is a very real limitation in restoration ecology </w:delText>
        </w:r>
      </w:del>
      <w:del w:id="95" w:date="2020-07-03T15:19:52Z" w:author="zenrunner">
        <w:r>
          <w:rPr/>
          <w:fldChar w:fldCharType="begin" w:fldLock="0"/>
        </w:r>
      </w:del>
      <w:del w:id="96" w:date="2020-07-03T15:19:52Z" w:author="zenrunner">
        <w:r>
          <w:rPr/>
          <w:delInstrText xml:space="preserve"> ADDIN EN.CITE &lt;EndNote&gt;&lt;Cite  &gt;&lt;Author&gt;Lortie&lt;/Author&gt;&lt;Year&gt;2018&lt;/Year&gt;&lt;RecNum&gt;5980&lt;/RecNum&gt;&lt;Prefix&gt;&lt;/Prefix&gt;&lt;Suffix&gt;&lt;/Suffix&gt;&lt;Pages&gt;&lt;/Pages&gt;&lt;DisplayText&gt;(Lortie et al.,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delInstrText>
        </w:r>
      </w:del>
      <w:del w:id="97" w:date="2020-07-03T15:19:52Z" w:author="zenrunner">
        <w:r>
          <w:rPr/>
          <w:fldChar w:fldCharType="separate" w:fldLock="0"/>
        </w:r>
      </w:del>
      <w:del w:id="98" w:date="2020-07-03T15:19:52Z" w:author="zenrunner">
        <w:r>
          <w:rPr>
            <w:rtl w:val="0"/>
            <w:lang w:val="en-US"/>
          </w:rPr>
          <w:delText>(Lortie et al., 2018)</w:delText>
        </w:r>
      </w:del>
      <w:del w:id="99" w:date="2020-07-03T15:19:52Z" w:author="zenrunner">
        <w:r>
          <w:rPr/>
          <w:fldChar w:fldCharType="end" w:fldLock="0"/>
        </w:r>
      </w:del>
      <w:del w:id="100" w:date="2020-07-03T15:19:52Z" w:author="zenrunner">
        <w:r>
          <w:rPr>
            <w:rtl w:val="0"/>
            <w:lang w:val="en-US"/>
          </w:rPr>
          <w:delText xml:space="preserve">. </w:delText>
        </w:r>
      </w:del>
      <w:r>
        <w:rPr>
          <w:rtl w:val="0"/>
          <w:lang w:val="en-US"/>
        </w:rPr>
        <w:t xml:space="preserve">Secondly, the link between the biology or ecology studied and its potential application is not clear. There are notable examples with journals such as the </w:t>
      </w:r>
      <w:r>
        <w:rPr>
          <w:i w:val="1"/>
          <w:iCs w:val="1"/>
          <w:rtl w:val="0"/>
          <w:lang w:val="en-US"/>
        </w:rPr>
        <w:t>Journal of Applied Ecology, Basic and Applied Ecology, Facets, The Journal of Environmental Engineering, People and Nature</w:t>
      </w:r>
      <w:r>
        <w:rPr>
          <w:rtl w:val="0"/>
          <w:lang w:val="en-US"/>
        </w:rPr>
        <w:t>, and others</w:t>
      </w:r>
      <w:del w:id="101" w:date="2020-07-03T15:20:27Z" w:author="zenrunner">
        <w:r>
          <w:rPr>
            <w:rtl w:val="0"/>
            <w:lang w:val="en-US"/>
          </w:rPr>
          <w:delText>. It is also true that general audience/plain language publications, university-issued press releases</w:delText>
        </w:r>
      </w:del>
      <w:del w:id="102" w:date="2020-07-03T15:20:25Z" w:author="zenrunner">
        <w:r>
          <w:rPr>
            <w:rtl w:val="0"/>
            <w:lang w:val="en-US"/>
          </w:rPr>
          <w:delText xml:space="preserve">, social media science communication, and many other forms of information disbursement </w:delText>
        </w:r>
      </w:del>
      <w:del w:id="103" w:date="2020-07-03T15:20:25Z" w:author="zenrunner">
        <w:r>
          <w:rPr>
            <w:rtl w:val="0"/>
            <w:lang w:val="en-US"/>
          </w:rPr>
          <w:delText>can support implementation</w:delText>
        </w:r>
      </w:del>
      <w:del w:id="104" w:date="2020-07-03T15:20:25Z" w:author="zenrunner">
        <w:r>
          <w:rPr>
            <w:rtl w:val="0"/>
            <w:lang w:val="en-US"/>
          </w:rPr>
          <w:delText>—</w:delText>
        </w:r>
      </w:del>
      <w:del w:id="105" w:date="2020-07-03T15:20:25Z" w:author="zenrunner">
        <w:r>
          <w:rPr>
            <w:rtl w:val="0"/>
            <w:lang w:val="en-US"/>
          </w:rPr>
          <w:delText xml:space="preserve">though none of these </w:delText>
        </w:r>
      </w:del>
      <w:del w:id="106" w:date="2020-07-03T15:20:25Z" w:author="zenrunner">
        <w:r>
          <w:rPr>
            <w:rtl w:val="0"/>
            <w:lang w:val="en-US"/>
          </w:rPr>
          <w:delText xml:space="preserve">necessarily </w:delText>
        </w:r>
      </w:del>
      <w:del w:id="107" w:date="2020-07-03T15:20:25Z" w:author="zenrunner">
        <w:r>
          <w:rPr>
            <w:rtl w:val="0"/>
            <w:lang w:val="en-US"/>
          </w:rPr>
          <w:delText xml:space="preserve">provide the scientific specificity needed by practitioners, and </w:delText>
        </w:r>
      </w:del>
      <w:del w:id="108" w:date="2020-07-03T15:20:25Z" w:author="zenrunner">
        <w:r>
          <w:rPr>
            <w:rtl w:val="0"/>
            <w:lang w:val="en-US"/>
          </w:rPr>
          <w:delText xml:space="preserve">it has been proposed that </w:delText>
        </w:r>
      </w:del>
      <w:del w:id="109" w:date="2020-07-03T15:20:25Z" w:author="zenrunner">
        <w:r>
          <w:rPr>
            <w:rtl w:val="0"/>
            <w:lang w:val="en-US"/>
          </w:rPr>
          <w:delText xml:space="preserve">the communication </w:delText>
        </w:r>
      </w:del>
      <w:del w:id="110" w:date="2020-07-03T15:20:25Z" w:author="zenrunner">
        <w:r>
          <w:rPr>
            <w:rtl w:val="0"/>
            <w:lang w:val="en-US"/>
          </w:rPr>
          <w:delText xml:space="preserve">is </w:delText>
        </w:r>
      </w:del>
      <w:del w:id="111" w:date="2020-07-03T15:20:25Z" w:author="zenrunner">
        <w:r>
          <w:rPr>
            <w:rtl w:val="0"/>
            <w:lang w:val="en-US"/>
          </w:rPr>
          <w:delText>in a state of crisis (Smol 2018; Sopinka et al. 2019)</w:delText>
        </w:r>
      </w:del>
      <w:r>
        <w:rPr>
          <w:rtl w:val="0"/>
          <w:lang w:val="en-US"/>
        </w:rPr>
        <w:t xml:space="preserve">. Nonetheless, solution development from publications in other journals is an underexploited set of opportunities. Studies from one system can be re-purposed for insights into another </w:t>
      </w:r>
      <w:r>
        <w:rPr/>
        <w:fldChar w:fldCharType="begin" w:fldLock="0"/>
      </w:r>
      <w:r>
        <w:instrText xml:space="preserve"> ADDIN EN.CITE &lt;EndNote&gt;&lt;Cite  &gt;&lt;Author&gt;Fischer&lt;/Author&gt;&lt;Year&gt;2019&lt;/Year&gt;&lt;Prefix&gt;&lt;/Prefix&gt;&lt;Suffix&gt;&lt;/Suffix&gt;&lt;Pages&gt;&lt;/Pages&gt;&lt;DisplayText&gt;(Fischer &amp;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Pr/>
        <w:fldChar w:fldCharType="separate" w:fldLock="0"/>
      </w:r>
      <w:r>
        <w:rPr>
          <w:rtl w:val="0"/>
          <w:lang w:val="en-US"/>
        </w:rPr>
        <w:t>(Fischer &amp; Riechers, 2019)</w:t>
      </w:r>
      <w:r>
        <w:rPr/>
        <w:fldChar w:fldCharType="end" w:fldLock="0"/>
      </w:r>
      <w:r>
        <w:rPr>
          <w:rtl w:val="0"/>
          <w:lang w:val="en-US"/>
        </w:rPr>
        <w:t xml:space="preserve"> when </w:t>
      </w:r>
      <w:del w:id="112" w:date="2020-07-03T15:20:49Z" w:author="zenrunner">
        <w:r>
          <w:rPr>
            <w:rtl w:val="0"/>
            <w:lang w:val="en-US"/>
          </w:rPr>
          <w:delText>properly</w:delText>
        </w:r>
      </w:del>
      <w:ins w:id="113" w:date="2020-07-03T15:20:50Z" w:author="zenrunner">
        <w:r>
          <w:rPr>
            <w:rtl w:val="0"/>
            <w:lang w:val="en-US"/>
          </w:rPr>
          <w:t>effectively</w:t>
        </w:r>
      </w:ins>
      <w:r>
        <w:rPr>
          <w:rtl w:val="0"/>
          <w:lang w:val="en-US"/>
        </w:rPr>
        <w:t xml:space="preserve"> communicated (Freeling et al. 2019). Finally, the capacity to </w:t>
      </w:r>
      <w:r>
        <w:rPr>
          <w:rtl w:val="0"/>
          <w:lang w:val="en-US"/>
        </w:rPr>
        <w:t>“</w:t>
      </w:r>
      <w:r>
        <w:rPr>
          <w:rtl w:val="0"/>
          <w:lang w:val="en-US"/>
        </w:rPr>
        <w:t>see the forest for the trees</w:t>
      </w:r>
      <w:r>
        <w:rPr>
          <w:rtl w:val="0"/>
          <w:lang w:val="en-US"/>
        </w:rPr>
        <w:t xml:space="preserve">” </w:t>
      </w:r>
      <w:r>
        <w:rPr>
          <w:rtl w:val="0"/>
          <w:lang w:val="en-US"/>
        </w:rPr>
        <w:t xml:space="preserve">can be a gap. Science can be very specialized </w:t>
      </w:r>
      <w:r>
        <w:rPr/>
        <w:fldChar w:fldCharType="begin" w:fldLock="0"/>
      </w:r>
      <w:r>
        <w:instrText xml:space="preserve"> ADDIN EN.CITE &lt;EndNote&gt;&lt;Cite  &gt;&lt;Author&gt;Baron&lt;/Author&gt;&lt;Year&gt;2010&lt;/Year&gt;&lt;RecNum&gt;4393&lt;/RecNum&gt;&lt;Prefix&gt;&lt;/Prefix&gt;&lt;Suffix&gt;&lt;/Suffix&gt;&lt;Pages&gt;&lt;/Pages&gt;&lt;DisplayText&gt;(Baron,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Press&lt;/publisher&gt;&lt;urls/&gt;&lt;/record&gt;&lt;/Cite&gt;&lt;/EndNote&gt;</w:instrText>
      </w:r>
      <w:r>
        <w:rPr/>
        <w:fldChar w:fldCharType="separate" w:fldLock="0"/>
      </w:r>
      <w:r>
        <w:rPr>
          <w:rtl w:val="0"/>
          <w:lang w:val="en-US"/>
        </w:rPr>
        <w:t>(Baron, 2010)</w:t>
      </w:r>
      <w:r>
        <w:rPr/>
        <w:fldChar w:fldCharType="end" w:fldLock="0"/>
      </w:r>
      <w:r>
        <w:rPr>
          <w:rtl w:val="0"/>
          <w:lang w:val="en-US"/>
        </w:rPr>
        <w:t xml:space="preserve">, and mobilizing knowledge for solutions requires both detailed expertise, scientific synthesis tools </w:t>
      </w:r>
      <w:r>
        <w:rPr/>
        <w:fldChar w:fldCharType="begin" w:fldLock="0"/>
      </w:r>
      <w:r>
        <w:instrText xml:space="preserve"> ADDIN EN.CITE &lt;EndNote&gt;&lt;Cite  &gt;&lt;Author&gt;Lortie&lt;/Author&gt;&lt;Year&gt;2014&lt;/Year&gt;&lt;RecNum&gt;3216&lt;/RecNum&gt;&lt;Prefix&gt;&lt;/Prefix&gt;&lt;Suffix&gt;&lt;/Suffix&gt;&lt;Pages&gt;&lt;/Pages&gt;&lt;DisplayText&gt;(Lortie,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2050&lt;/keyword&gt;&lt;/keywords&gt;&lt;dates&gt;&lt;year&gt;2014&lt;/year&gt;&lt;/dates&gt;&lt;urls/&gt;&lt;/record&gt;&lt;/Cite&gt;&lt;/EndNote&gt;</w:instrText>
      </w:r>
      <w:r>
        <w:rPr/>
        <w:fldChar w:fldCharType="separate" w:fldLock="0"/>
      </w:r>
      <w:r>
        <w:rPr>
          <w:rtl w:val="0"/>
          <w:lang w:val="en-US"/>
        </w:rPr>
        <w:t>(Lortie, 2014)</w:t>
      </w:r>
      <w:r>
        <w:rPr/>
        <w:fldChar w:fldCharType="end" w:fldLock="0"/>
      </w:r>
      <w:r>
        <w:rPr>
          <w:rtl w:val="0"/>
          <w:lang w:val="en-US"/>
        </w:rPr>
        <w:t xml:space="preserve">, or a focus on identifying the salient elements associated with a study </w:t>
      </w:r>
      <w:r>
        <w:rPr/>
        <w:fldChar w:fldCharType="begin" w:fldLock="0"/>
      </w:r>
      <w:r>
        <w:instrText xml:space="preserve"> ADDIN EN.CITE &lt;EndNote&gt;&lt;Cite  &gt;&lt;Author&gt;Lewinsohn&lt;/Author&gt;&lt;Year&gt;2015&lt;/Year&gt;&lt;Prefix&gt;&lt;/Prefix&gt;&lt;Suffix&gt;&lt;/Suffix&gt;&lt;Pages&gt;&lt;/Pages&gt;&lt;DisplayText&gt;(Hao, 2018; Lewinsohn et al., 2015)&lt;/DisplayText&gt;&lt;record&gt;&lt;rec-number&gt;6372&lt;/rec-number&gt;&lt;foreign-keys&gt;&lt;key app="EN" db-id="zv9tw0t2n2xfdiet259x2tdh09prp29zrxsv" timestamp="1571267281"&gt;6372&lt;/key&gt;&lt;/foreign-keys&gt;&lt;ref-type name="Journal Article"&gt;17&lt;/ref-type&gt;&lt;contributors&gt;&lt;authors&gt;&lt;author&gt;Lewinsohn, Thomas M.&lt;/author&gt;&lt;author&gt;Attayde, José Luiz&lt;/author&gt;&lt;author&gt;Fonseca, Carlos Roberto&lt;/author&gt;&lt;author&gt;Ganade, Gislene&lt;/author&gt;&lt;author&gt;Jorge, Leonardo Ré&lt;/author&gt;&lt;author&gt;Kollmann, Johannes&lt;/author&gt;&lt;author&gt;Overbeck, Gerhard E.&lt;/author&gt;&lt;author&gt;Prado, Paulo Inácio&lt;/author&gt;&lt;author&gt;Pillar, Valério D.&lt;/author&gt;&lt;author&gt;Popp, Daniela&lt;/author&gt;&lt;author&gt;da Rocha, Pedro L. B.&lt;/author&gt;&lt;author&gt;Silva, Wesley Rodrigues&lt;/author&gt;&lt;author&gt;Spiekermann, Annette&lt;/author&gt;&lt;author&gt;Weisser, Wolfgang W.&lt;/author&gt;&lt;/authors&gt;&lt;/contributors&gt;&lt;titles&gt;&lt;title&gt;Ecological literacy and beyond: Problem-based learning for future professionals&lt;/title&gt;&lt;secondary-title&gt;AMBIO&lt;/secondary-title&gt;&lt;/titles&gt;&lt;periodical&gt;&lt;full-title&gt;AMBIO&lt;/full-title&gt;&lt;abbr-1&gt;AMBIO&lt;/abbr-1&gt;&lt;/periodical&gt;&lt;pages&gt;154-162&lt;/pages&gt;&lt;volume&gt;44&lt;/volume&gt;&lt;number&gt;2&lt;/number&gt;&lt;dates&gt;&lt;year&gt;2015&lt;/year&gt;&lt;pub-dates&gt;&lt;date&gt;2015/03/01&lt;/date&gt;&lt;/pub-dates&gt;&lt;/dates&gt;&lt;isbn&gt;1654-7209&lt;/isbn&gt;&lt;urls&gt;&lt;related-urls&gt;&lt;url&gt;https://doi.org/10.1007/s13280-014-0539-2&lt;/url&gt;&lt;/related-urls&gt;&lt;/urls&gt;&lt;electronic-resource-num&gt;10.1007/s13280-014-0539-2&lt;/electronic-resource-num&gt;&lt;/record&gt;&lt;/Cite&gt;&lt;Cite  &gt;&lt;Author&gt;Hao&lt;/Author&gt;&lt;Year&gt;2018&lt;/Year&gt;&lt;Prefix&gt;&lt;/Prefix&gt;&lt;Suffix&gt;&lt;/Suffix&gt;&lt;Pages&gt;&lt;/Pages&gt;&lt;record&gt;&lt;rec-number&gt;6373&lt;/rec-number&gt;&lt;foreign-keys&gt;&lt;key app="EN" db-id="zv9tw0t2n2xfdiet259x2tdh09prp29zrxsv" timestamp="1571267356"&gt;6373&lt;/key&gt;&lt;/foreign-keys&gt;&lt;ref-type name="Journal Article"&gt;17&lt;/ref-type&gt;&lt;contributors&gt;&lt;authors&gt;&lt;author&gt;Hao, Jing&lt;/author&gt;&lt;/authors&gt;&lt;/contributors&gt;&lt;titles&gt;&lt;title&gt;Reconsidering ‘cause inside the clause’ in scientific discourse – from a discourse semantic perspective in systemic functional linguistics&lt;/title&gt;&lt;secondary-title&gt;Text &amp;amp; Talk - An Interdisciplinary Journal of Language Discourse Communication Studies&lt;/secondary-title&gt;&lt;/titles&gt;&lt;periodical&gt;&lt;full-title&gt;Text &amp;amp; Talk - An Interdisciplinary Journal of Language Discourse Communication Studies&lt;/full-title&gt;&lt;/periodical&gt;&lt;volume&gt;38&lt;/volume&gt;&lt;dates&gt;&lt;year&gt;2018&lt;/year&gt;&lt;pub-dates&gt;&lt;date&gt;06/14&lt;/date&gt;&lt;/pub-dates&gt;&lt;/dates&gt;&lt;urls/&gt;&lt;electronic-resource-num&gt;10.1515/text-2018-0013&lt;/electronic-resource-num&gt;&lt;/record&gt;&lt;/Cite&gt;&lt;/EndNote&gt;</w:instrText>
      </w:r>
      <w:r>
        <w:rPr/>
        <w:fldChar w:fldCharType="separate" w:fldLock="0"/>
      </w:r>
      <w:r>
        <w:rPr>
          <w:rtl w:val="0"/>
          <w:lang w:val="en-US"/>
        </w:rPr>
        <w:t>(Hao, 2018; Lewinsohn et al., 2015)</w:t>
      </w:r>
      <w:r>
        <w:rPr/>
        <w:fldChar w:fldCharType="end" w:fldLock="0"/>
      </w:r>
      <w:r>
        <w:rPr>
          <w:rtl w:val="0"/>
          <w:lang w:val="en-US"/>
        </w:rPr>
        <w:t xml:space="preserve">. Often, </w:t>
      </w:r>
      <w:r>
        <w:rPr>
          <w:rtl w:val="0"/>
          <w:lang w:val="en-US"/>
        </w:rPr>
        <w:t>“</w:t>
      </w:r>
      <w:r>
        <w:rPr>
          <w:rtl w:val="0"/>
          <w:lang w:val="en-US"/>
        </w:rPr>
        <w:t>seeing the forest</w:t>
      </w:r>
      <w:r>
        <w:rPr>
          <w:rtl w:val="0"/>
          <w:lang w:val="en-US"/>
        </w:rPr>
        <w:t xml:space="preserve">” </w:t>
      </w:r>
      <w:r>
        <w:rPr>
          <w:rtl w:val="0"/>
          <w:lang w:val="en-US"/>
        </w:rPr>
        <w:t xml:space="preserve">also requires sampling many </w:t>
      </w:r>
      <w:r>
        <w:rPr>
          <w:rtl w:val="0"/>
          <w:lang w:val="en-US"/>
        </w:rPr>
        <w:t>“</w:t>
      </w:r>
      <w:r>
        <w:rPr>
          <w:rtl w:val="0"/>
          <w:lang w:val="en-US"/>
        </w:rPr>
        <w:t>trees</w:t>
      </w:r>
      <w:r>
        <w:rPr>
          <w:rtl w:val="0"/>
          <w:lang w:val="en-US"/>
        </w:rPr>
        <w:t>”</w:t>
      </w:r>
      <w:r>
        <w:rPr>
          <w:rtl w:val="0"/>
          <w:lang w:val="en-US"/>
        </w:rPr>
        <w:t xml:space="preserve">. This leads to the proposal that </w:t>
      </w:r>
      <w:ins w:id="114" w:date="2020-07-03T15:33:06Z" w:author="zenrunner">
        <w:r>
          <w:rPr>
            <w:rtl w:val="0"/>
            <w:lang w:val="en-US"/>
          </w:rPr>
          <w:t xml:space="preserve">clear </w:t>
        </w:r>
      </w:ins>
      <w:del w:id="115" w:date="2020-07-03T15:32:49Z" w:author="zenrunner">
        <w:r>
          <w:rPr>
            <w:rtl w:val="0"/>
            <w:lang w:val="en-US"/>
          </w:rPr>
          <w:delText xml:space="preserve">experts </w:delText>
        </w:r>
      </w:del>
      <w:r>
        <w:rPr>
          <w:rtl w:val="0"/>
          <w:lang w:val="en-US"/>
        </w:rPr>
        <w:t xml:space="preserve">writing </w:t>
      </w:r>
      <w:del w:id="116" w:date="2020-07-03T15:32:58Z" w:author="zenrunner">
        <w:r>
          <w:rPr>
            <w:rtl w:val="0"/>
            <w:lang w:val="en-US"/>
          </w:rPr>
          <w:delText xml:space="preserve">or </w:delText>
        </w:r>
      </w:del>
      <w:del w:id="117" w:date="2020-07-03T15:32:58Z" w:author="zenrunner">
        <w:r>
          <w:rPr>
            <w:rtl w:val="0"/>
            <w:lang w:val="en-US"/>
          </w:rPr>
          <w:delText>evidence</w:delText>
        </w:r>
      </w:del>
      <w:del w:id="118" w:date="2020-07-03T15:32:58Z" w:author="zenrunner">
        <w:r>
          <w:rPr>
            <w:rtl w:val="0"/>
            <w:lang w:val="en-US"/>
          </w:rPr>
          <w:delText xml:space="preserve">-mining papers </w:delText>
        </w:r>
      </w:del>
      <w:ins w:id="119" w:date="2020-07-03T15:33:54Z" w:author="zenrunner">
        <w:r>
          <w:rPr>
            <w:rtl w:val="0"/>
            <w:lang w:val="en-US"/>
          </w:rPr>
          <w:t xml:space="preserve">to enable synthesis </w:t>
        </w:r>
      </w:ins>
      <w:r>
        <w:rPr>
          <w:rtl w:val="0"/>
          <w:lang w:val="en-US"/>
        </w:rPr>
        <w:t xml:space="preserve">can </w:t>
      </w:r>
      <w:ins w:id="120" w:date="2020-07-03T15:36:28Z" w:author="zenrunner">
        <w:r>
          <w:rPr>
            <w:rtl w:val="0"/>
            <w:lang w:val="en-US"/>
          </w:rPr>
          <w:t xml:space="preserve">further help </w:t>
        </w:r>
      </w:ins>
      <w:r>
        <w:rPr>
          <w:rtl w:val="0"/>
          <w:lang w:val="en-US"/>
        </w:rPr>
        <w:t>bridge the implementation gap</w:t>
      </w:r>
      <w:ins w:id="121" w:date="2020-07-03T15:36:13Z" w:author="zenrunner">
        <w:r>
          <w:rPr>
            <w:rtl w:val="0"/>
            <w:lang w:val="en-US"/>
          </w:rPr>
          <w:t>.</w:t>
        </w:r>
      </w:ins>
      <w:del w:id="122" w:date="2020-07-03T15:36:16Z" w:author="zenrunner">
        <w:r>
          <w:rPr>
            <w:rtl w:val="0"/>
            <w:lang w:val="en-US"/>
          </w:rPr>
          <w:delText xml:space="preserve"> by considering the ten simple rules developed herein. Deeper consideration of the application of scientific publications to management challenges benefits the scientists writing papers and other citizens seeking to use them in practical contexts.</w:delText>
        </w:r>
      </w:del>
    </w:p>
    <w:p>
      <w:pPr>
        <w:pStyle w:val="Body Text"/>
        <w:rPr>
          <w:ins w:id="123" w:date="2020-07-03T15:22:33Z" w:author="zenrunner"/>
        </w:rPr>
      </w:pPr>
      <w:del w:id="124" w:date="2020-07-03T15:36:16Z" w:author="zenrunner">
        <w:r>
          <w:rPr>
            <w:rtl w:val="0"/>
            <w:lang w:val="en-US"/>
          </w:rPr>
          <w:delText xml:space="preserve">The heuristic developed here was inspired by the </w:delText>
        </w:r>
      </w:del>
      <w:del w:id="125" w:date="2020-07-03T15:36:16Z" w:author="zenrunner">
        <w:r>
          <w:rPr>
            <w:rtl w:val="0"/>
            <w:lang w:val="en-US"/>
          </w:rPr>
          <w:delText>‘</w:delText>
        </w:r>
      </w:del>
      <w:del w:id="126" w:date="2020-07-03T15:36:16Z" w:author="zenrunner">
        <w:r>
          <w:rPr>
            <w:rtl w:val="0"/>
            <w:lang w:val="en-US"/>
          </w:rPr>
          <w:delText>ten simple rules</w:delText>
        </w:r>
      </w:del>
      <w:del w:id="127" w:date="2020-07-03T15:36:16Z" w:author="zenrunner">
        <w:r>
          <w:rPr>
            <w:rtl w:val="0"/>
            <w:lang w:val="en-US"/>
          </w:rPr>
          <w:delText xml:space="preserve">’ </w:delText>
        </w:r>
      </w:del>
      <w:del w:id="128" w:date="2020-07-03T15:36:16Z" w:author="zenrunner">
        <w:r>
          <w:rPr>
            <w:rtl w:val="0"/>
            <w:lang w:val="en-US"/>
          </w:rPr>
          <w:delText>paper format pioneered by Phillip Bourne in the field of computational biology (Bourne and Chalupa 2006).</w:delText>
        </w:r>
      </w:del>
      <w:r>
        <w:rPr>
          <w:rtl w:val="0"/>
          <w:lang w:val="en-US"/>
        </w:rPr>
        <w:t xml:space="preserve"> </w:t>
      </w:r>
    </w:p>
    <w:p>
      <w:pPr>
        <w:pStyle w:val="Body Text"/>
      </w:pPr>
      <w:r>
        <w:rPr>
          <w:rtl w:val="0"/>
          <w:lang w:val="en-US"/>
        </w:rPr>
        <w:t>Simple rules in science are a blend of opinion and evidence</w:t>
      </w:r>
      <w:r>
        <w:rPr>
          <w:rtl w:val="0"/>
        </w:rPr>
        <w:t>. They are meant to engender discussion, inspire introspection, and challenge how we typically practice our work in the sciences. Published simple rules contributions are mostly written first from principles of logic and reasoning, then summarize the positive practices accepted within the community</w:t>
      </w:r>
      <w:r>
        <w:rPr>
          <w:rtl w:val="0"/>
        </w:rPr>
        <w:t>—</w:t>
      </w:r>
      <w:r>
        <w:rPr>
          <w:rtl w:val="0"/>
        </w:rPr>
        <w:t xml:space="preserve">including perspectives from experts on how to do better (Bourne and Chalupa 2006). </w:t>
      </w:r>
      <w:del w:id="129" w:date="2020-07-03T15:25:51Z" w:author="zenrunner">
        <w:r>
          <w:rPr>
            <w:rtl w:val="0"/>
          </w:rPr>
          <w:delText xml:space="preserve">Expert insight is often a primary pillar. </w:delText>
        </w:r>
      </w:del>
      <w:r>
        <w:rPr>
          <w:rtl w:val="0"/>
        </w:rPr>
        <w:t xml:space="preserve">We applied that process here to </w:t>
      </w:r>
      <w:del w:id="130" w:date="2020-07-03T15:37:11Z" w:author="zenrunner">
        <w:r>
          <w:rPr>
            <w:rtl w:val="0"/>
          </w:rPr>
          <w:delText>capture</w:delText>
        </w:r>
      </w:del>
      <w:ins w:id="131" w:date="2020-07-03T15:37:14Z" w:author="zenrunner">
        <w:r>
          <w:rPr>
            <w:rtl w:val="0"/>
          </w:rPr>
          <w:t>describe</w:t>
        </w:r>
      </w:ins>
      <w:r>
        <w:rPr>
          <w:rtl w:val="0"/>
        </w:rPr>
        <w:t xml:space="preserve"> some</w:t>
      </w:r>
      <w:ins w:id="132" w:date="2020-07-03T15:25:58Z" w:author="zenrunner">
        <w:r>
          <w:rPr>
            <w:rtl w:val="0"/>
          </w:rPr>
          <w:t xml:space="preserve"> </w:t>
        </w:r>
      </w:ins>
      <w:del w:id="133" w:date="2020-07-03T15:25:58Z" w:author="zenrunner">
        <w:r>
          <w:rPr>
            <w:rtl w:val="0"/>
          </w:rPr>
          <w:delText xml:space="preserve">, but not all, </w:delText>
        </w:r>
      </w:del>
      <w:r>
        <w:rPr>
          <w:rtl w:val="0"/>
        </w:rPr>
        <w:t xml:space="preserve">of the best practices </w:t>
      </w:r>
      <w:del w:id="134" w:date="2020-07-03T15:26:11Z" w:author="zenrunner">
        <w:r>
          <w:rPr>
            <w:rtl w:val="0"/>
          </w:rPr>
          <w:delText xml:space="preserve">particularly </w:delText>
        </w:r>
      </w:del>
      <w:r>
        <w:rPr>
          <w:rtl w:val="0"/>
        </w:rPr>
        <w:t xml:space="preserve">evident </w:t>
      </w:r>
      <w:del w:id="135" w:date="2020-07-03T15:26:06Z" w:author="zenrunner">
        <w:r>
          <w:rPr>
            <w:rtl w:val="0"/>
          </w:rPr>
          <w:delText xml:space="preserve">to us as ecologists </w:delText>
        </w:r>
      </w:del>
      <w:r>
        <w:rPr>
          <w:rtl w:val="0"/>
        </w:rPr>
        <w:t xml:space="preserve">in scientific writing </w:t>
      </w:r>
      <w:r>
        <w:rPr>
          <w:rtl w:val="0"/>
        </w:rPr>
        <w:t>that</w:t>
      </w:r>
      <w:r>
        <w:rPr>
          <w:rtl w:val="0"/>
        </w:rPr>
        <w:t xml:space="preserve"> we identified as successful mechanisms to bridge the gap between evidence and implementation. To do so, we used two concepts to structure the rules: challenges and solutions. An environmental management challenge is a </w:t>
      </w:r>
      <w:r>
        <w:rPr>
          <w:rtl w:val="0"/>
        </w:rPr>
        <w:t>‘</w:t>
      </w:r>
      <w:r>
        <w:rPr>
          <w:rtl w:val="0"/>
        </w:rPr>
        <w:t>problem</w:t>
      </w:r>
      <w:r>
        <w:rPr>
          <w:rtl w:val="0"/>
        </w:rPr>
        <w:t xml:space="preserve">’ </w:t>
      </w:r>
      <w:r>
        <w:rPr>
          <w:rtl w:val="0"/>
        </w:rPr>
        <w:t xml:space="preserve">redefined though the lens of structured scientific thinking such as factor-response or treatment-control principles </w:t>
      </w:r>
      <w:r>
        <w:rPr/>
        <w:fldChar w:fldCharType="begin" w:fldLock="0"/>
      </w:r>
      <w:r>
        <w:instrText xml:space="preserve"> ADDIN EN.CITE &lt;EndNote&gt;&lt;Cite  &gt;&lt;Author&gt;Doubleday, Zoë A.; Connell, Sean D.&lt;/Author&gt;&lt;Year&gt;2020&lt;/Year&gt;&lt;Prefix&gt;&lt;/Prefix&gt;&lt;Suffix&gt;&lt;/Suffix&gt;&lt;Pages&gt;&lt;/Pages&gt;&lt;DisplayText&gt;(Doubleday &amp; Connell, 2020)&lt;/DisplayText&gt;&lt;record&gt;&lt;database name="lit_2020.enl" path="/Volumes/zendata/tC/references/2020/lit_2020.enl"&gt;lit_2020.enl&lt;/database&gt;&lt;source-app name="EndNote" version="19.3"&gt;EndNote&lt;/source-app&gt;&lt;rec-number&gt;6579&lt;/rec-number&gt;&lt;foreign-keys&gt;&lt;key app="EN" db-id="zv9tw0t2n2xfdiet259x2tdh09prp29zrxsv"&gt;6579&lt;/key&gt;&lt;/foreign-keys&gt;&lt;ref-type name="Journal Article"&gt;17&lt;/ref-type&gt;&lt;contributors&gt;&lt;authors&gt;&lt;author&gt;&lt;style face="normal" font="default" size="100%"&gt;Doubleday, Zoë A.&lt;/style&gt;&lt;/author&gt;&lt;author&gt;&lt;style face="normal" font="default" size="100%"&gt;Connell, Sean D.&lt;/style&gt;&lt;/author&gt;&lt;/authors&gt;&lt;/contributors&gt;&lt;titles&gt;&lt;title&gt;&lt;style face="normal" font="default" size="100%"&gt;Shining a Brighter Light on Solution Science in Ecology&lt;/style&gt;&lt;/title&gt;&lt;secondary-title&gt;&lt;style face="normal" font="default" size="100%"&gt;One Earth&lt;/style&gt;&lt;/secondary-title&gt;&lt;/titles&gt;&lt;periodical&gt;&lt;full-title&gt;&lt;style face="normal" font="default" size="100%"&gt;One Earth&lt;/style&gt;&lt;/full-title&gt;&lt;/periodical&gt;&lt;pages&gt;&lt;style face="normal" font="default" size="100%"&gt;16-19&lt;/style&gt;&lt;/pages&gt;&lt;volume&gt;&lt;style face="normal" font="default" size="100%"&gt;2&lt;/style&gt;&lt;/volume&gt;&lt;number&gt;&lt;style face="normal" font="default" size="100%"&gt;1&lt;/style&gt;&lt;/number&gt;&lt;dates&gt;&lt;year&gt;&lt;style face="normal" font="default" size="100%"&gt;2020&lt;/style&gt;&lt;/year&gt;&lt;/dates&gt;&lt;publisher&gt;&lt;style face="normal" font="default" size="100%"&gt;Elsevier&lt;/style&gt;&lt;/publisher&gt;&lt;isbn&gt;&lt;style face="normal" font="default" size="100%"&gt;2590-3330&lt;/style&gt;&lt;/isbn&gt;&lt;abstract&gt;&lt;style face="normal" font="default" size="100%"&gt;Is ecology, as a science, doing enough to address big environmental problems? Here, a review of the top 40 ecology journals suggests not. As ecologists, we have the opportunity to reinforce the relevancy of ecology to society through greater promotion and execution of solution-focused science.&lt;/style&gt;&lt;/abstract&gt;&lt;urls&gt;&lt;related-urls&gt;&lt;url&gt;&lt;style face="normal" font="default" size="100%"&gt;https://doi.org/10.1016/j.oneear.2019.12.009&lt;/style&gt;&lt;/url&gt;&lt;/related-urls&gt;&lt;/urls&gt;&lt;electronic-resource-num&gt;&lt;style face="normal" font="default" size="100%"&gt;10.1016/j.oneear.2019.12.009&lt;/style&gt;&lt;/electronic-resource-num&gt;&lt;access-date&gt;&lt;style face="normal" font="default" size="100%"&gt;2020/03/22&lt;/style&gt;&lt;/access-date&gt;&lt;/record&gt;&lt;/Cite&gt;&lt;/EndNote&gt;</w:instrText>
      </w:r>
      <w:r>
        <w:rPr/>
        <w:fldChar w:fldCharType="separate" w:fldLock="0"/>
      </w:r>
      <w:r>
        <w:rPr>
          <w:rtl w:val="0"/>
        </w:rPr>
        <w:t>(Doubleday &amp; Connell, 2020)</w:t>
      </w:r>
      <w:r>
        <w:rPr/>
        <w:fldChar w:fldCharType="end" w:fldLock="0"/>
      </w:r>
      <w:r>
        <w:rPr>
          <w:rtl w:val="0"/>
        </w:rPr>
        <w:t xml:space="preserve">. An environmental challenge can be ethical, legal, or social </w:t>
      </w:r>
      <w:r>
        <w:rPr/>
        <w:fldChar w:fldCharType="begin" w:fldLock="0"/>
      </w:r>
      <w:r>
        <w:instrText xml:space="preserve"> ADDIN EN.CITE &lt;EndNote&gt;&lt;Cite  &gt;&lt;Author&gt;Acocella&lt;/Author&gt;&lt;Year&gt;2015&lt;/Year&gt;&lt;RecNum&gt;6044&lt;/RecNum&gt;&lt;Prefix&gt;&lt;/Prefix&gt;&lt;Suffix&gt;&lt;/Suffix&gt;&lt;Pages&gt;&lt;/Pages&gt;&lt;DisplayText&gt;(Acocella, 2015; Bonebrake et al., 2018)&lt;/DisplayText&gt;&lt;record&gt;&lt;rec-number&gt;6044&lt;/rec-number&gt;&lt;foreign-keys&gt;&lt;key app="EN" db-id="zv9tw0t2n2xfdiet259x2tdh09prp29zrxsv" timestamp="1541185084"&gt;6044&lt;/key&gt;&lt;/foreign-keys&gt;&lt;ref-type name="Journal Article"&gt;17&lt;/ref-type&gt;&lt;contributors&gt;&lt;authors&gt;&lt;author&gt;Acocella, Valerio&lt;/author&gt;&lt;/authors&gt;&lt;/contributors&gt;&lt;titles&gt;&lt;title&gt;Grand challenges in Earth science: research toward a sustainable environment&lt;/title&gt;&lt;secondary-title&gt;Frontiers in Earth Science&lt;/secondary-title&gt;&lt;/titles&gt;&lt;periodical&gt;&lt;full-title&gt;Frontiers in Earth Science&lt;/full-title&gt;&lt;/periodical&gt;&lt;pages&gt;68&lt;/pages&gt;&lt;volume&gt;3&lt;/volume&gt;&lt;dates&gt;&lt;year&gt;2015&lt;/year&gt;&lt;/dates&gt;&lt;isbn&gt;2296-6463&lt;/isbn&gt;&lt;work-type&gt;10.3389/feart.2015.00068&lt;/work-type&gt;&lt;urls&gt;&lt;related-urls&gt;&lt;url&gt;https://www.frontiersin.org/article/10.3389/feart.2015.00068&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rPr>
        <w:t>(Acocella, 2015; Bonebrake et al., 2018)</w:t>
      </w:r>
      <w:r>
        <w:rPr/>
        <w:fldChar w:fldCharType="end" w:fldLock="0"/>
      </w:r>
      <w:del w:id="136" w:date="2020-07-03T15:26:39Z" w:author="zenrunner">
        <w:r>
          <w:rPr>
            <w:rtl w:val="0"/>
          </w:rPr>
          <w:delText xml:space="preserve"> </w:delText>
        </w:r>
      </w:del>
      <w:del w:id="137" w:date="2020-07-03T15:26:39Z" w:author="zenrunner">
        <w:r>
          <w:rPr>
            <w:rtl w:val="0"/>
          </w:rPr>
          <w:delText xml:space="preserve">varying in impact </w:delText>
        </w:r>
      </w:del>
      <w:del w:id="138" w:date="2020-07-03T15:26:39Z" w:author="zenrunner">
        <w:r>
          <w:rPr>
            <w:rtl w:val="0"/>
          </w:rPr>
          <w:delText>and often a</w:delText>
        </w:r>
      </w:del>
      <w:del w:id="139" w:date="2020-07-03T15:26:39Z" w:author="zenrunner">
        <w:r>
          <w:rPr>
            <w:rtl w:val="0"/>
          </w:rPr>
          <w:delText xml:space="preserve"> product of ecological stress rooted in anthropogenic actions (Johnson 2017)</w:delText>
        </w:r>
      </w:del>
      <w:r>
        <w:rPr>
          <w:rtl w:val="0"/>
        </w:rPr>
        <w:t>.</w:t>
      </w:r>
      <w:ins w:id="140" w:date="2020-07-03T15:27:53Z" w:author="zenrunner">
        <w:r>
          <w:rPr>
            <w:rtl w:val="0"/>
          </w:rPr>
          <w:t xml:space="preserve"> </w:t>
        </w:r>
      </w:ins>
      <w:del w:id="141" w:date="2020-07-03T15:27:53Z" w:author="zenrunner">
        <w:r>
          <w:rPr>
            <w:rtl w:val="0"/>
          </w:rPr>
          <w:delText xml:space="preserve"> Grand challenges for the environment are ones that necessitate connections between disciplines and require evidence from potential studies that examine varied components of the environment </w:delText>
        </w:r>
      </w:del>
      <w:del w:id="142" w:date="2020-07-03T15:27:53Z" w:author="zenrunner">
        <w:r>
          <w:rPr/>
          <w:fldChar w:fldCharType="begin" w:fldLock="0"/>
        </w:r>
      </w:del>
      <w:del w:id="143" w:date="2020-07-03T15:27:53Z" w:author="zenrunner">
        <w:r>
          <w:rPr/>
          <w:delInstrText xml:space="preserve"> ADDIN EN.CITE &lt;EndNote&gt;&lt;Cite  &gt;&lt;Author&gt;Macpherson&lt;/Author&gt;&lt;Year&gt;2017&lt;/Year&gt;&lt;RecNum&gt;6043&lt;/RecNum&gt;&lt;Prefix&gt;&lt;/Prefix&gt;&lt;Suffix&gt;&lt;/Suffix&gt;&lt;Pages&gt;&lt;/Pages&gt;&lt;DisplayText&gt;(Bonebrake et al., 2018; Macpherson &amp; Segarra, 2017)&lt;/DisplayText&gt;&lt;record&gt;&lt;rec-number&gt;6043&lt;/rec-number&gt;&lt;foreign-keys&gt;&lt;key app="EN" db-id="zv9tw0t2n2xfdiet259x2tdh09prp29zrxsv" timestamp="1541185010"&gt;6043&lt;/key&gt;&lt;/foreign-keys&gt;&lt;ref-type name="Journal Article"&gt;17&lt;/ref-type&gt;&lt;contributors&gt;&lt;authors&gt;&lt;author&gt;Macpherson, Ignacio&lt;/author&gt;&lt;author&gt;Segarra, Ignacio&lt;/author&gt;&lt;/authors&gt;&lt;/contributors&gt;&lt;titles&gt;&lt;title&gt;Commentary: Grand challenge: ELSI in a changing global environment&lt;/title&gt;&lt;secondary-title&gt;Frontiers in Genetics&lt;/secondary-title&gt;&lt;/titles&gt;&lt;periodical&gt;&lt;full-title&gt;Frontiers in Genetics&lt;/full-title&gt;&lt;/periodical&gt;&lt;pages&gt;135&lt;/pages&gt;&lt;volume&gt;8&lt;/volume&gt;&lt;dates&gt;&lt;year&gt;2017&lt;/year&gt;&lt;/dates&gt;&lt;isbn&gt;1664-8021&lt;/isbn&gt;&lt;work-type&gt;10.3389/fgene.2017.00135&lt;/work-type&gt;&lt;urls&gt;&lt;related-urls&gt;&lt;url&gt;https://www.frontiersin.org/article/10.3389/fgene.2017.00135&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delInstrText>
        </w:r>
      </w:del>
      <w:del w:id="144" w:date="2020-07-03T15:27:53Z" w:author="zenrunner">
        <w:r>
          <w:rPr/>
          <w:fldChar w:fldCharType="separate" w:fldLock="0"/>
        </w:r>
      </w:del>
      <w:del w:id="145" w:date="2020-07-03T15:27:53Z" w:author="zenrunner">
        <w:r>
          <w:rPr>
            <w:rtl w:val="0"/>
          </w:rPr>
          <w:delText>(Bonebrake et al., 2018; Macpherson &amp; Segarra, 2017)</w:delText>
        </w:r>
      </w:del>
      <w:del w:id="146" w:date="2020-07-03T15:27:53Z" w:author="zenrunner">
        <w:r>
          <w:rPr/>
          <w:fldChar w:fldCharType="end" w:fldLock="0"/>
        </w:r>
      </w:del>
      <w:del w:id="147" w:date="2020-07-03T15:27:53Z" w:author="zenrunner">
        <w:r>
          <w:rPr>
            <w:rtl w:val="0"/>
          </w:rPr>
          <w:delText xml:space="preserve">. </w:delText>
        </w:r>
      </w:del>
      <w:r>
        <w:rPr>
          <w:rtl w:val="0"/>
        </w:rPr>
        <w:t xml:space="preserve">A solution is a desired outcome that can be supported by evidence </w:t>
      </w:r>
      <w:r>
        <w:rPr/>
        <w:fldChar w:fldCharType="begin" w:fldLock="0"/>
      </w:r>
      <w:r>
        <w:instrText xml:space="preserve"> ADDIN EN.CITE &lt;EndNote&gt;&lt;Cite  &gt;&lt;Author&gt;Maillet&lt;/Author&gt;&lt;Year&gt;2019&lt;/Year&gt;&lt;RecNum&gt;6360&lt;/RecNum&gt;&lt;Prefix&gt;&lt;/Prefix&gt;&lt;Suffix&gt;&lt;/Suffix&gt;&lt;Pages&gt;&lt;/Pages&gt;&lt;DisplayText&gt;(Maillet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rPr>
        <w:t>(Maillet et al., 2019)</w:t>
      </w:r>
      <w:r>
        <w:rPr/>
        <w:fldChar w:fldCharType="end" w:fldLock="0"/>
      </w:r>
      <w:r>
        <w:rPr>
          <w:rtl w:val="0"/>
        </w:rPr>
        <w:t xml:space="preserve">. Typically, solutions represent sustainable paths forward. A solution should also use a tool or methodology that can either identify ways to (a) measure/identify key issues </w:t>
      </w:r>
      <w:del w:id="148" w:date="2020-07-03T15:37:53Z" w:author="zenrunner">
        <w:r>
          <w:rPr>
            <w:rtl w:val="0"/>
          </w:rPr>
          <w:delText xml:space="preserve">deconstructed </w:delText>
        </w:r>
      </w:del>
      <w:r>
        <w:rPr>
          <w:rtl w:val="0"/>
        </w:rPr>
        <w:t xml:space="preserve">in the formulation of </w:t>
      </w:r>
      <w:ins w:id="149" w:date="2020-07-03T15:38:32Z" w:author="zenrunner">
        <w:r>
          <w:rPr>
            <w:rtl w:val="0"/>
          </w:rPr>
          <w:t xml:space="preserve">a </w:t>
        </w:r>
      </w:ins>
      <w:del w:id="150" w:date="2020-07-03T15:38:31Z" w:author="zenrunner">
        <w:r>
          <w:rPr>
            <w:rtl w:val="0"/>
          </w:rPr>
          <w:delText>problem-as-</w:delText>
        </w:r>
      </w:del>
      <w:r>
        <w:rPr>
          <w:rtl w:val="0"/>
        </w:rPr>
        <w:t xml:space="preserve">challenge or (b) provide solutions to directly address a challenge. Any tool can thus become a solution provided we can use it more than once </w:t>
      </w:r>
      <w:r>
        <w:rPr/>
        <w:fldChar w:fldCharType="begin" w:fldLock="0"/>
      </w:r>
      <w:r>
        <w:instrText xml:space="preserve"> ADDIN EN.CITE &lt;EndNote&gt;&lt;Cite  &gt;&lt;Author&gt;Baker&lt;/Author&gt;&lt;Year&gt;2016&lt;/Year&gt;&lt;RecNum&gt;5021&lt;/RecNum&gt;&lt;Prefix&gt;&lt;/Prefix&gt;&lt;Suffix&gt;&lt;/Suffix&gt;&lt;Pages&gt;&lt;/Pages&gt;&lt;DisplayText&gt;(Baker,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record&gt;&lt;/Cite&gt;&lt;/EndNote&gt;</w:instrText>
      </w:r>
      <w:r>
        <w:rPr/>
        <w:fldChar w:fldCharType="separate" w:fldLock="0"/>
      </w:r>
      <w:r>
        <w:rPr>
          <w:rtl w:val="0"/>
        </w:rPr>
        <w:t>(Baker, 2016)</w:t>
      </w:r>
      <w:r>
        <w:rPr/>
        <w:fldChar w:fldCharType="end" w:fldLock="0"/>
      </w:r>
      <w:r>
        <w:rPr>
          <w:rtl w:val="0"/>
        </w:rPr>
        <w:t xml:space="preserve">. </w:t>
      </w:r>
      <w:del w:id="151" w:date="2020-07-03T15:30:20Z" w:author="zenrunner">
        <w:r>
          <w:rPr>
            <w:rtl w:val="0"/>
          </w:rPr>
          <w:delText xml:space="preserve">Here, we propose that published science for the environment should include both direct replication (replicating the same approach in another context) or conceptual replication (repeated tests of the same concept but with different methods) </w:delText>
        </w:r>
      </w:del>
      <w:del w:id="152" w:date="2020-07-03T15:30:20Z" w:author="zenrunner">
        <w:r>
          <w:rPr/>
          <w:fldChar w:fldCharType="begin" w:fldLock="0"/>
        </w:r>
      </w:del>
      <w:del w:id="153" w:date="2020-07-03T15:30:20Z" w:author="zenrunner">
        <w:r>
          <w:rPr/>
          <w:delInstrText xml:space="preserve"> ADDIN EN.CITE &lt;EndNote&gt;&lt;Cite  &gt;&lt;Author&gt;Kelly&lt;/Author&gt;&lt;Year&gt;2006&lt;/Year&gt;&lt;RecNum&gt;2310&lt;/RecNum&gt;&lt;Prefix&gt;&lt;/Prefix&gt;&lt;Suffix&gt;&lt;/Suffix&gt;&lt;Pages&gt;&lt;/Pages&gt;&lt;DisplayText&gt;(Kelly,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delInstrText>
        </w:r>
      </w:del>
      <w:del w:id="154" w:date="2020-07-03T15:30:20Z" w:author="zenrunner">
        <w:r>
          <w:rPr/>
          <w:fldChar w:fldCharType="separate" w:fldLock="0"/>
        </w:r>
      </w:del>
      <w:del w:id="155" w:date="2020-07-03T15:30:20Z" w:author="zenrunner">
        <w:r>
          <w:rPr>
            <w:rtl w:val="0"/>
          </w:rPr>
          <w:delText>(Kelly, 2006)</w:delText>
        </w:r>
      </w:del>
      <w:del w:id="156" w:date="2020-07-03T15:30:20Z" w:author="zenrunner">
        <w:r>
          <w:rPr/>
          <w:fldChar w:fldCharType="end" w:fldLock="0"/>
        </w:r>
      </w:del>
      <w:del w:id="157" w:date="2020-07-03T15:30:20Z" w:author="zenrunner">
        <w:r>
          <w:rPr>
            <w:rtl w:val="0"/>
          </w:rPr>
          <w:delText xml:space="preserve">. </w:delText>
        </w:r>
      </w:del>
      <w:r>
        <w:rPr>
          <w:rtl w:val="0"/>
        </w:rPr>
        <w:t xml:space="preserve">The primary goal of these simple rules is to </w:t>
      </w:r>
      <w:del w:id="158" w:date="2020-07-03T15:39:31Z" w:author="zenrunner">
        <w:r>
          <w:rPr>
            <w:rtl w:val="0"/>
          </w:rPr>
          <w:delText xml:space="preserve">facilitate evidence implementation in environmental management by </w:delText>
        </w:r>
      </w:del>
      <w:r>
        <w:rPr>
          <w:rtl w:val="0"/>
        </w:rPr>
        <w:t>mak</w:t>
      </w:r>
      <w:ins w:id="159" w:date="2020-07-03T15:39:34Z" w:author="zenrunner">
        <w:r>
          <w:rPr>
            <w:rtl w:val="0"/>
          </w:rPr>
          <w:t>e</w:t>
        </w:r>
      </w:ins>
      <w:del w:id="160" w:date="2020-07-03T15:39:34Z" w:author="zenrunner">
        <w:r>
          <w:rPr>
            <w:rtl w:val="0"/>
          </w:rPr>
          <w:delText>ing</w:delText>
        </w:r>
      </w:del>
      <w:r>
        <w:rPr>
          <w:rtl w:val="0"/>
        </w:rPr>
        <w:t xml:space="preserve"> papers more practical. We provide evidence and opinions and highlight common practices to </w:t>
      </w:r>
      <w:del w:id="161" w:date="2020-07-03T15:40:24Z" w:author="zenrunner">
        <w:r>
          <w:rPr>
            <w:rtl w:val="0"/>
          </w:rPr>
          <w:delText xml:space="preserve">counter the argument that </w:delText>
        </w:r>
      </w:del>
      <w:del w:id="162" w:date="2020-07-03T15:40:24Z" w:author="zenrunner">
        <w:r>
          <w:rPr>
            <w:rtl w:val="0"/>
          </w:rPr>
          <w:delText>‘</w:delText>
        </w:r>
      </w:del>
      <w:del w:id="163" w:date="2020-07-03T15:40:24Z" w:author="zenrunner">
        <w:r>
          <w:rPr>
            <w:rtl w:val="0"/>
          </w:rPr>
          <w:delText>everything is context-specific</w:delText>
        </w:r>
      </w:del>
      <w:del w:id="164" w:date="2020-07-03T15:40:24Z" w:author="zenrunner">
        <w:r>
          <w:rPr>
            <w:rtl w:val="0"/>
          </w:rPr>
          <w:delText xml:space="preserve">’ </w:delText>
        </w:r>
      </w:del>
      <w:del w:id="165" w:date="2020-07-03T15:40:24Z" w:author="zenrunner">
        <w:r>
          <w:rPr>
            <w:rtl w:val="0"/>
          </w:rPr>
          <w:delText xml:space="preserve">as a criticism of the field. </w:delText>
        </w:r>
      </w:del>
      <w:ins w:id="166" w:date="2020-07-03T15:40:33Z" w:author="zenrunner">
        <w:r>
          <w:rPr>
            <w:rtl w:val="0"/>
          </w:rPr>
          <w:t xml:space="preserve">inform evidence-based action and policy. </w:t>
        </w:r>
      </w:ins>
      <w:r>
        <w:rPr>
          <w:rtl w:val="0"/>
        </w:rPr>
        <w:t xml:space="preserve">It is our responsibility to envision how basic science can be useful. </w:t>
      </w:r>
    </w:p>
    <w:p>
      <w:pPr>
        <w:pStyle w:val="Body Text"/>
        <w:rPr>
          <w:del w:id="167" w:date="2020-07-03T15:30:51Z" w:author="zenrunner"/>
        </w:rPr>
      </w:pPr>
      <w:del w:id="168" w:date="2020-07-03T15:30:51Z" w:author="zenrunner">
        <w:r>
          <w:rPr>
            <w:rtl w:val="0"/>
            <w:lang w:val="en-US"/>
          </w:rPr>
          <w:delText>We propose that by distilling the concepts promoting engagement with scientific literature in addition to and outside of the academic community, managers can rely on broader sources of scientific knowledge to make decisions. This is novel and important because it increases the scope of published science to support decisions. Furthermore, researchers can reframe their scientific writing (when appropriate) to make it more relevant to managers without compromising their respective fundamental research programs. Here, we briefly discuss simple rules that scientists can use to make their research more practical and accessible to managers and that managers can in turn use to identify basic science that fits their needs.</w:delText>
        </w:r>
      </w:del>
    </w:p>
    <w:p>
      <w:pPr>
        <w:pStyle w:val="First Paragraph"/>
        <w:rPr>
          <w:del w:id="169" w:date="2020-07-03T15:30:51Z" w:author="zenrunner"/>
          <w:b w:val="1"/>
          <w:bCs w:val="1"/>
        </w:rPr>
      </w:pPr>
    </w:p>
    <w:p>
      <w:pPr>
        <w:pStyle w:val="First Paragraph"/>
        <w:rPr>
          <w:b w:val="1"/>
          <w:bCs w:val="1"/>
        </w:rPr>
      </w:pPr>
      <w:r>
        <w:rPr>
          <w:b w:val="1"/>
          <w:bCs w:val="1"/>
          <w:rtl w:val="0"/>
          <w:lang w:val="en-US"/>
        </w:rPr>
        <w:t>Rules</w:t>
      </w:r>
    </w:p>
    <w:p>
      <w:pPr>
        <w:pStyle w:val="First Paragraph"/>
      </w:pPr>
      <w:r>
        <w:rPr>
          <w:b w:val="1"/>
          <w:bCs w:val="1"/>
          <w:rtl w:val="0"/>
          <w:lang w:val="en-US"/>
        </w:rPr>
        <w:t>1. Reframe the problem as a challenge.</w:t>
      </w:r>
      <w:r>
        <w:rPr>
          <w:rtl w:val="0"/>
          <w:lang w:val="en-US"/>
        </w:rPr>
        <w:t xml:space="preserve"> “</w:t>
      </w:r>
      <w:r>
        <w:rPr>
          <w:rtl w:val="0"/>
          <w:lang w:val="en-US"/>
        </w:rPr>
        <w:t>Doom-and-gloom</w:t>
      </w:r>
      <w:r>
        <w:rPr>
          <w:rtl w:val="0"/>
          <w:lang w:val="en-US"/>
        </w:rPr>
        <w:t xml:space="preserve">” </w:t>
      </w:r>
      <w:r>
        <w:rPr>
          <w:rtl w:val="0"/>
          <w:lang w:val="en-US"/>
        </w:rPr>
        <w:t xml:space="preserve">is a pervasive theme in media discussions of ecology and environmental sciences. It reduces our productivity and capacity to solve problems. It can shut down even the most motivated through compassion fatigue, burnouts, and psychic numbing </w:t>
      </w:r>
      <w:r>
        <w:rPr/>
        <w:fldChar w:fldCharType="begin" w:fldLock="0"/>
      </w:r>
      <w:r>
        <w:instrText xml:space="preserve"> ADDIN EN.CITE &lt;EndNote&gt;&lt;Cite  &gt;&lt;Author&gt;Pihkala, Panu&lt;/Author&gt;&lt;Year&gt;2019&lt;/Year&gt;&lt;RecNum&gt;6503&lt;/RecNum&gt;&lt;Prefix&gt;&lt;/Prefix&gt;&lt;Suffix&gt;&lt;/Suffix&gt;&lt;Pages&gt;&lt;/Pages&gt;&lt;DisplayText&gt;(Pihkala, 2019)&lt;/DisplayText&gt;&lt;record&gt;&lt;database name="lit_2020.enl" path="/Volumes/zendata/tC/references/2020/lit_2020.enl"&gt;lit_2020.enl&lt;/database&gt;&lt;source-app name="EndNote" version="19.3"&gt;EndNote&lt;/source-app&gt;&lt;rec-number&gt;6503&lt;/rec-number&gt;&lt;foreign-keys&gt;&lt;key app="EN" db-id="zv9tw0t2n2xfdiet259x2tdh09prp29zrxsv"&gt;6503&lt;/key&gt;&lt;/foreign-keys&gt;&lt;ref-type name="Journal Article"&gt;17&lt;/ref-type&gt;&lt;contributors&gt;&lt;authors&gt;&lt;author&gt;&lt;style face="normal" font="default" size="100%"&gt;Pihkala, Panu&lt;/style&gt;&lt;/author&gt;&lt;/authors&gt;&lt;/contributors&gt;&lt;titles&gt;&lt;title&gt;&lt;style face="normal" font="default" size="100%"&gt;The Cost of Bearing Witness to the Environmental Crisis: Vicarious Traumatization and Dealing with Secondary Traumatic Stress among Environmental Researchers&lt;/style&gt;&lt;/title&gt;&lt;secondary-title&gt;&lt;style face="normal" font="default" size="100%"&gt;Social Epistemology&lt;/style&gt;&lt;/secondary-title&gt;&lt;/titles&gt;&lt;periodical&gt;&lt;full-title&gt;&lt;style face="normal" font="default" size="100%"&gt;Social Epistemology&lt;/style&gt;&lt;/full-title&gt;&lt;/periodical&gt;&lt;pages&gt;&lt;style face="normal" font="default" size="100%"&gt;1-15&lt;/style&gt;&lt;/pages&gt;&lt;dates&gt;&lt;year&gt;&lt;style face="normal" font="default" size="100%"&gt;2019&lt;/style&gt;&lt;/year&gt;&lt;/dates&gt;&lt;publisher&gt;&lt;style face="normal" font="default" size="100%"&gt;Routledge&lt;/style&gt;&lt;/publisher&gt;&lt;isbn&gt;&lt;style face="normal" font="default" size="100%"&gt;0269-1728&lt;/style&gt;&lt;/isbn&gt;&lt;abstract&gt;&lt;style face="normal" font="default" size="100%"&gt;ABSTRACTResearchers working on environmental issues are often unprepared to deal with the traumatic potential of their studies. They often face traumatic encounters in their first-hand experiences in fieldwork, for example, by finding animals killed by poachers or seeing the disastrous effects of climate change. However, environmental researchers also suffer from forms of secondary trauma or vicarious trauma related to environmental problems when they become affected by hearing or reading about the suffering of others. Unfortunately, however, very little support structures exist for students and researchers who experience secondary trauma. This article discusses the phenomenon of secondary trauma among researchers and students of environmental science. Through an analysis of existing empirical studies, the article highlights that there are clear signs of traumatic symptoms among environmental researchers. The most common reactions include psychic numbing, compassion fatigue, and burnouts. The article also makes suggestions for recognizing vulnerabilities, and for enhancing resilience through self-care. Since traumatic exposure by environmental researchers has not been systematically studied or discussed in detail in the existing literature, this article makes a significant contribution to the field showcasing ideas for further research, including possible empirical studies on the ways in which trauma and secondary trauma feature among environmental researchers.&lt;/style&gt;&lt;/abstract&gt;&lt;urls&gt;&lt;related-urls&gt;&lt;url&gt;&lt;style face="normal" font="default" size="100%"&gt;https://doi.org/10.1080/02691728.2019.1681560&lt;/style&gt;&lt;/url&gt;&lt;/related-urls&gt;&lt;/urls&gt;&lt;electronic-resource-num&gt;&lt;style face="normal" font="default" size="100%"&gt;10.1080/02691728.2019.1681560&lt;/style&gt;&lt;/electronic-resource-num&gt;&lt;/record&gt;&lt;/Cite&gt;&lt;/EndNote&gt;</w:instrText>
      </w:r>
      <w:r>
        <w:rPr/>
        <w:fldChar w:fldCharType="separate" w:fldLock="0"/>
      </w:r>
      <w:r>
        <w:rPr>
          <w:rtl w:val="0"/>
          <w:lang w:val="en-US"/>
        </w:rPr>
        <w:t>(Pihkala, 2019)</w:t>
      </w:r>
      <w:r>
        <w:rPr/>
        <w:fldChar w:fldCharType="end" w:fldLock="0"/>
      </w:r>
      <w:r>
        <w:rPr>
          <w:rtl w:val="0"/>
          <w:lang w:val="en-US"/>
        </w:rPr>
        <w:t xml:space="preserve">. Reframing a problem as a </w:t>
      </w:r>
      <w:r>
        <w:rPr>
          <w:i w:val="1"/>
          <w:iCs w:val="1"/>
          <w:rtl w:val="0"/>
          <w:lang w:val="en-US"/>
        </w:rPr>
        <w:t>challenge</w:t>
      </w:r>
      <w:r>
        <w:rPr>
          <w:rtl w:val="0"/>
          <w:lang w:val="en-US"/>
        </w:rPr>
        <w:t xml:space="preserve"> can illuminate solutions despite disheartening information </w:t>
      </w:r>
      <w:r>
        <w:rPr>
          <w:rtl w:val="0"/>
          <w:lang w:val="en-US"/>
        </w:rPr>
        <w:t>so that</w:t>
      </w:r>
      <w:r>
        <w:rPr>
          <w:rtl w:val="0"/>
          <w:lang w:val="en-US"/>
        </w:rPr>
        <w:t xml:space="preserve"> researchers create their own </w:t>
      </w:r>
      <w:r>
        <w:rPr>
          <w:rtl w:val="0"/>
          <w:lang w:val="en-US"/>
        </w:rPr>
        <w:t>“</w:t>
      </w:r>
      <w:r>
        <w:rPr>
          <w:rtl w:val="0"/>
          <w:lang w:val="en-US"/>
        </w:rPr>
        <w:t>bright spot</w:t>
      </w:r>
      <w:r>
        <w:rPr>
          <w:rtl w:val="0"/>
          <w:lang w:val="en-US"/>
        </w:rPr>
        <w:t xml:space="preserve">” </w:t>
      </w:r>
      <w:r>
        <w:rPr>
          <w:rtl w:val="0"/>
          <w:lang w:val="en-US"/>
        </w:rPr>
        <w:t xml:space="preserve">within a research topic that may </w:t>
      </w:r>
      <w:r>
        <w:rPr>
          <w:rtl w:val="0"/>
          <w:lang w:val="en-US"/>
        </w:rPr>
        <w:t xml:space="preserve">frequently </w:t>
      </w:r>
      <w:r>
        <w:rPr>
          <w:rtl w:val="0"/>
          <w:lang w:val="en-US"/>
        </w:rPr>
        <w:t>frustrat</w:t>
      </w:r>
      <w:r>
        <w:rPr>
          <w:rtl w:val="0"/>
          <w:lang w:val="en-US"/>
        </w:rPr>
        <w:t>e</w:t>
      </w:r>
      <w:r>
        <w:rPr>
          <w:rtl w:val="0"/>
          <w:lang w:val="en-US"/>
        </w:rPr>
        <w:t xml:space="preserve"> (Reid 2019). For example, human-wildlife conflict is a pervasive issue for managers and researchers that requires tact and a deep understanding of the relationships between people and wildlife </w:t>
      </w:r>
      <w:r>
        <w:rPr/>
        <w:fldChar w:fldCharType="begin" w:fldLock="0"/>
      </w:r>
      <w:r>
        <w:instrText xml:space="preserve"> ADDIN EN.CITE &lt;EndNote&gt;&lt;Cite  &gt;&lt;Author&gt;Conover, Michael R.&lt;/Author&gt;&lt;Year&gt;1998&lt;/Year&gt;&lt;RecNum&gt;6504&lt;/RecNum&gt;&lt;Prefix&gt;&lt;/Prefix&gt;&lt;Suffix&gt;&lt;/Suffix&gt;&lt;Pages&gt;&lt;/Pages&gt;&lt;DisplayText&gt;(Conover, 1998)&lt;/DisplayText&gt;&lt;record&gt;&lt;database name="lit_2020.enl" path="/Volumes/zendata/tC/references/2020/lit_2020.enl"&gt;lit_2020.enl&lt;/database&gt;&lt;source-app name="EndNote" version="19.3"&gt;EndNote&lt;/source-app&gt;&lt;rec-number&gt;6504&lt;/rec-number&gt;&lt;foreign-keys&gt;&lt;key app="EN" db-id="zv9tw0t2n2xfdiet259x2tdh09prp29zrxsv"&gt;6504&lt;/key&gt;&lt;/foreign-keys&gt;&lt;ref-type name="Journal Article"&gt;17&lt;/ref-type&gt;&lt;contributors&gt;&lt;authors&gt;&lt;author&gt;&lt;style face="normal" font="default" size="100%"&gt;Conover, Michael R.&lt;/style&gt;&lt;/author&gt;&lt;/authors&gt;&lt;/contributors&gt;&lt;titles&gt;&lt;title&gt;&lt;style face="normal" font="default" size="100%"&gt;Perceptions of American Agricultural Producers about Wildlife on Their Farms and Ranches&lt;/style&gt;&lt;/title&gt;&lt;secondary-title&gt;&lt;style face="normal" font="default" size="100%"&gt;Wildlife Society Bulletin (1973-2006)&lt;/style&gt;&lt;/secondary-title&gt;&lt;/titles&gt;&lt;periodical&gt;&lt;full-title&gt;&lt;style face="normal" font="default" size="100%"&gt;Wildlife Society Bulletin (1973-2006)&lt;/style&gt;&lt;/full-title&gt;&lt;/periodical&gt;&lt;pages&gt;&lt;style face="normal" font="default" size="100%"&gt;597-604&lt;/style&gt;&lt;/pages&gt;&lt;volume&gt;&lt;style face="normal" font="default" size="100%"&gt;26&lt;/style&gt;&lt;/volume&gt;&lt;number&gt;&lt;style face="normal" font="default" size="100%"&gt;3&lt;/style&gt;&lt;/number&gt;&lt;dates&gt;&lt;year&gt;&lt;style face="normal" font="default" size="100%"&gt;1998&lt;/style&gt;&lt;/year&gt;&lt;/dates&gt;&lt;publisher&gt;&lt;style face="normal" font="default" size="100%"&gt;[Wiley, Wildlife Society]&lt;/style&gt;&lt;/publisher&gt;&lt;isbn&gt;&lt;style face="normal" font="default" size="100%"&gt;00917648, 19385463&lt;/style&gt;&lt;/isbn&gt;&lt;abstract&gt;&lt;style face="normal" font="default" size="100%"&gt;[Perceptions of U.S. agricultural producers about wildlife were examined by distributing questionnaires in 1993 and 1994 to 2,000 farmers and ranchers: 1,000 selected from a random list maintained by Survey Sampling, Inc., and 1,000 contacted through county offices of the U.S. Department of Agriculture's Farm Service Agency. One thousand three hundred forty-seven usable questionnaires were returned. Most respondents (51%) purposely managed for wildlife on their farm or ranch. Activities included providing cover for wildlife near fields (reported by 39% of the respondents), providing a water source (38%), leaving crop residue in the field (36%), leaving a portion of the crop unharvested (17%), and providing salt licks (12%). In the prior year, respondents spent a mean of $223 (SE = $24) and 14 hours (SE = 1) to help or encourage wildlife on their property. Most respondents (77%) allowed hunting on their property; 5% charged hunters a fee. Most respondents (80%) suffered wildlife damage in the year prior to the survey, and 53% reported that damage exceeded their tolerance. Respondents spent a mean of 43.6 hours and $1,002 in the prior year trying to solve or prevent wildlife damage. Despite these efforts, 54% of respondents reported &amp;gt;$500 in losses annually from wildlife damage. Because their losses were so severe, 24% said they were reluctant to provide habitat for wildlife, and 38% said they would oppose the creation of a wildlife sanctuary near their property. Problems were caused most often by deer (Odocoileus spp.; listed by 53% of all respondents), raccoons (Procyon lotor; 25%), coyotes (Canis latrans; 24%), and ground hogs (Marmota spp.; 21%). Regional differences were found in wildlife enhancement practices, hunter access, and species causing problems, but not in the extent of wildlife damage.]&lt;/style&gt;&lt;/abstract&gt;&lt;urls&gt;&lt;related-urls&gt;&lt;url&gt;&lt;style face="normal" font="default" size="100%"&gt;www.jstor.org/stable/3783775&lt;/style&gt;&lt;/url&gt;&lt;/related-urls&gt;&lt;/urls&gt;&lt;custom1&gt;&lt;style face="normal" font="default" size="100%"&gt;Full publication date: Autumn, 1998&lt;/style&gt;&lt;/custom1&gt;&lt;remote-database-name&gt;&lt;style face="normal" font="default" size="100%"&gt;JSTOR&lt;/style&gt;&lt;/remote-database-name&gt;&lt;/record&gt;&lt;/Cite&gt;&lt;/EndNote&gt;</w:instrText>
      </w:r>
      <w:r>
        <w:rPr/>
        <w:fldChar w:fldCharType="separate" w:fldLock="0"/>
      </w:r>
      <w:r>
        <w:rPr>
          <w:rtl w:val="0"/>
          <w:lang w:val="en-US"/>
        </w:rPr>
        <w:t>(Conover, 1998)</w:t>
      </w:r>
      <w:r>
        <w:rPr/>
        <w:fldChar w:fldCharType="end" w:fldLock="0"/>
      </w:r>
      <w:r>
        <w:rPr>
          <w:rtl w:val="0"/>
          <w:lang w:val="en-US"/>
        </w:rPr>
        <w:t xml:space="preserve">. Instead of defining a problem as, </w:t>
      </w:r>
      <w:r>
        <w:rPr>
          <w:rtl w:val="0"/>
          <w:lang w:val="en-US"/>
        </w:rPr>
        <w:t>“</w:t>
      </w:r>
      <w:r>
        <w:rPr>
          <w:rtl w:val="0"/>
          <w:lang w:val="en-US"/>
        </w:rPr>
        <w:t>people and wildlife are in danger when they interact,</w:t>
      </w:r>
      <w:r>
        <w:rPr>
          <w:rtl w:val="0"/>
          <w:lang w:val="en-US"/>
        </w:rPr>
        <w:t xml:space="preserve">” </w:t>
      </w:r>
      <w:r>
        <w:rPr>
          <w:rtl w:val="0"/>
          <w:lang w:val="en-US"/>
        </w:rPr>
        <w:t xml:space="preserve">re-frame the issue as a </w:t>
      </w:r>
      <w:r>
        <w:rPr>
          <w:i w:val="1"/>
          <w:iCs w:val="1"/>
          <w:rtl w:val="0"/>
          <w:lang w:val="en-US"/>
        </w:rPr>
        <w:t xml:space="preserve">challenge, </w:t>
      </w:r>
      <w:r>
        <w:rPr>
          <w:rtl w:val="0"/>
          <w:lang w:val="en-US"/>
        </w:rPr>
        <w:t xml:space="preserve">such as, </w:t>
      </w:r>
      <w:r>
        <w:rPr>
          <w:rtl w:val="0"/>
          <w:lang w:val="en-US"/>
        </w:rPr>
        <w:t>“</w:t>
      </w:r>
      <w:r>
        <w:rPr>
          <w:rtl w:val="0"/>
          <w:lang w:val="en-US"/>
        </w:rPr>
        <w:t>our goal is to improve safety of wildlife and humans in areas with high human-wildlife interactions.</w:t>
      </w:r>
      <w:r>
        <w:rPr>
          <w:rtl w:val="0"/>
          <w:lang w:val="en-US"/>
        </w:rPr>
        <w:t xml:space="preserve">” </w:t>
      </w:r>
      <w:ins w:id="170" w:date="2020-07-03T15:57:42Z" w:author="zenrunner">
        <w:r>
          <w:rPr>
            <w:rtl w:val="0"/>
            <w:lang w:val="en-US"/>
          </w:rPr>
          <w:t xml:space="preserve">It is not us versus them. </w:t>
        </w:r>
      </w:ins>
      <w:r>
        <w:rPr>
          <w:rtl w:val="0"/>
          <w:lang w:val="en-US"/>
        </w:rPr>
        <w:t xml:space="preserve">A challenge statement creates a clear objective for scientists and is more goal-oriented. This perspective </w:t>
      </w:r>
      <w:r>
        <w:rPr>
          <w:rtl w:val="0"/>
          <w:lang w:val="en-US"/>
        </w:rPr>
        <w:t>will</w:t>
      </w:r>
      <w:r>
        <w:rPr>
          <w:rtl w:val="0"/>
          <w:lang w:val="en-US"/>
        </w:rPr>
        <w:t xml:space="preserve"> refine communication, </w:t>
      </w:r>
      <w:r>
        <w:rPr>
          <w:rtl w:val="0"/>
          <w:lang w:val="en-US"/>
        </w:rPr>
        <w:t xml:space="preserve">enhance </w:t>
      </w:r>
      <w:r>
        <w:rPr>
          <w:rtl w:val="0"/>
          <w:lang w:val="en-US"/>
        </w:rPr>
        <w:t xml:space="preserve">creativity, </w:t>
      </w:r>
      <w:ins w:id="171" w:date="2020-07-03T15:56:13Z" w:author="zenrunner">
        <w:r>
          <w:rPr>
            <w:rtl w:val="0"/>
            <w:lang w:val="en-US"/>
          </w:rPr>
          <w:t xml:space="preserve">and </w:t>
        </w:r>
      </w:ins>
      <w:r>
        <w:rPr>
          <w:rtl w:val="0"/>
          <w:lang w:val="en-US"/>
        </w:rPr>
        <w:t xml:space="preserve">promote </w:t>
      </w:r>
      <w:r>
        <w:rPr>
          <w:rtl w:val="0"/>
          <w:lang w:val="en-US"/>
        </w:rPr>
        <w:t>innovation</w:t>
      </w:r>
      <w:del w:id="172" w:date="2020-07-03T15:56:17Z" w:author="zenrunner">
        <w:r>
          <w:rPr>
            <w:rtl w:val="0"/>
            <w:lang w:val="en-US"/>
          </w:rPr>
          <w:delText xml:space="preserve">, and </w:delText>
        </w:r>
      </w:del>
      <w:del w:id="173" w:date="2020-07-03T15:56:17Z" w:author="zenrunner">
        <w:r>
          <w:rPr>
            <w:rtl w:val="0"/>
            <w:lang w:val="en-US"/>
          </w:rPr>
          <w:delText xml:space="preserve">produce </w:delText>
        </w:r>
      </w:del>
      <w:del w:id="174" w:date="2020-07-03T15:56:17Z" w:author="zenrunner">
        <w:r>
          <w:rPr>
            <w:rtl w:val="0"/>
            <w:lang w:val="en-US"/>
          </w:rPr>
          <w:delText>actionable items among</w:delText>
        </w:r>
      </w:del>
      <w:del w:id="175" w:date="2020-07-03T15:56:17Z" w:author="zenrunner">
        <w:r>
          <w:rPr>
            <w:rtl w:val="0"/>
            <w:lang w:val="en-US"/>
          </w:rPr>
          <w:delText>st</w:delText>
        </w:r>
      </w:del>
      <w:del w:id="176" w:date="2020-07-03T15:56:17Z" w:author="zenrunner">
        <w:r>
          <w:rPr>
            <w:rtl w:val="0"/>
            <w:lang w:val="en-US"/>
          </w:rPr>
          <w:delText xml:space="preserve"> actors</w:delText>
        </w:r>
      </w:del>
      <w:r>
        <w:rPr>
          <w:rtl w:val="0"/>
          <w:lang w:val="en-US"/>
        </w:rPr>
        <w:t xml:space="preserve"> (Johnson and Adams 2011; Mahoney 2011). Additionally, this small change in semantics has profound implications in social contexts for stakeholders, managers, and researchers because it promotes action-based thinking and collaborative work. </w:t>
      </w:r>
      <w:del w:id="177" w:date="2020-07-03T15:56:53Z" w:author="zenrunner">
        <w:r>
          <w:rPr>
            <w:rtl w:val="0"/>
            <w:lang w:val="en-US"/>
          </w:rPr>
          <w:delText>This rule is not without boundaries of course, but a</w:delText>
        </w:r>
      </w:del>
      <w:ins w:id="178" w:date="2020-07-03T15:56:53Z" w:author="zenrunner">
        <w:r>
          <w:rPr>
            <w:rtl w:val="0"/>
            <w:lang w:val="en-US"/>
          </w:rPr>
          <w:t>A</w:t>
        </w:r>
      </w:ins>
      <w:r>
        <w:rPr>
          <w:rtl w:val="0"/>
          <w:lang w:val="en-US"/>
        </w:rPr>
        <w:t xml:space="preserve"> subtle shift in writing</w:t>
      </w:r>
      <w:ins w:id="179" w:date="2020-07-03T15:58:02Z" w:author="zenrunner">
        <w:r>
          <w:rPr>
            <w:rtl w:val="0"/>
            <w:lang w:val="en-US"/>
          </w:rPr>
          <w:t xml:space="preserve"> </w:t>
        </w:r>
      </w:ins>
      <w:del w:id="180" w:date="2020-07-03T15:58:01Z" w:author="zenrunner">
        <w:r>
          <w:rPr>
            <w:rtl w:val="0"/>
            <w:lang w:val="en-US"/>
          </w:rPr>
          <w:delText xml:space="preserve"> (even within the implications at the end a paper</w:delText>
        </w:r>
      </w:del>
      <w:del w:id="181" w:date="2020-07-03T15:58:01Z" w:author="zenrunner">
        <w:r>
          <w:rPr>
            <w:rtl w:val="0"/>
            <w:lang w:val="en-US"/>
          </w:rPr>
          <w:delText xml:space="preserve">) </w:delText>
        </w:r>
      </w:del>
      <w:r>
        <w:rPr>
          <w:rtl w:val="0"/>
          <w:lang w:val="en-US"/>
        </w:rPr>
        <w:t xml:space="preserve">to re-frame findings and link to a positive management goal will significantly bridge the gap between a problem and a solution.  </w:t>
      </w:r>
    </w:p>
    <w:p>
      <w:pPr>
        <w:pStyle w:val="Body Text"/>
      </w:pPr>
      <w:r>
        <w:rPr>
          <w:b w:val="1"/>
          <w:bCs w:val="1"/>
          <w:rtl w:val="0"/>
          <w:lang w:val="en-US"/>
        </w:rPr>
        <w:t>2. Describe the scope and extent of the challenge.</w:t>
      </w:r>
      <w:r>
        <w:rPr>
          <w:rtl w:val="0"/>
          <w:lang w:val="en-US"/>
        </w:rPr>
        <w:t xml:space="preserve"> </w:t>
      </w:r>
      <w:del w:id="182" w:date="2020-07-03T16:04:15Z" w:author="zenrunner">
        <w:r>
          <w:rPr>
            <w:rtl w:val="0"/>
            <w:lang w:val="en-US"/>
          </w:rPr>
          <w:delText xml:space="preserve">Defining the scope of a challenge conceptually and the extent geographically will ensure that potential solutions fit the challenge. </w:delText>
        </w:r>
      </w:del>
      <w:r>
        <w:rPr>
          <w:rtl w:val="0"/>
          <w:lang w:val="en-US"/>
        </w:rPr>
        <w:t xml:space="preserve">In most ecological studies, the spatial extent is often described, but moving across scales in application is a common challenge in many disciplines of basic and environmental science </w:t>
      </w:r>
      <w:r>
        <w:rPr/>
        <w:fldChar w:fldCharType="begin" w:fldLock="0"/>
      </w:r>
      <w:r>
        <w:instrText xml:space="preserve"> ADDIN EN.CITE &lt;EndNote&gt;&lt;Cite  &gt;&lt;Author&gt;Sandel&lt;/Author&gt;&lt;Year&gt;2015&lt;/Year&gt;&lt;RecNum&gt;3402&lt;/RecNum&gt;&lt;Prefix&gt;&lt;/Prefix&gt;&lt;Suffix&gt;&lt;/Suffix&gt;&lt;Pages&gt;&lt;/Pages&gt;&lt;DisplayText&gt;(Sandel,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Pr/>
        <w:fldChar w:fldCharType="separate" w:fldLock="0"/>
      </w:r>
      <w:r>
        <w:rPr>
          <w:rtl w:val="0"/>
          <w:lang w:val="en-US"/>
        </w:rPr>
        <w:t>(Sandel, 2015)</w:t>
      </w:r>
      <w:r>
        <w:rPr/>
        <w:fldChar w:fldCharType="end" w:fldLock="0"/>
      </w:r>
      <w:r>
        <w:rPr>
          <w:rtl w:val="0"/>
          <w:lang w:val="en-US"/>
        </w:rPr>
        <w:t>. Proposing a spatial scale, using common terms, and describing the breadth of the challenge will accelerate interdisciplinary solutions (i.e.</w:t>
      </w:r>
      <w:r>
        <w:rPr>
          <w:rtl w:val="0"/>
          <w:lang w:val="en-US"/>
        </w:rPr>
        <w:t> </w:t>
      </w:r>
      <w:r>
        <w:rPr>
          <w:rtl w:val="0"/>
          <w:lang w:val="en-US"/>
        </w:rPr>
        <w:t xml:space="preserve">the wildlife-human challenge above is ecological </w:t>
      </w:r>
      <w:r>
        <w:rPr>
          <w:i w:val="1"/>
          <w:iCs w:val="1"/>
          <w:rtl w:val="0"/>
          <w:lang w:val="en-US"/>
        </w:rPr>
        <w:t>and</w:t>
      </w:r>
      <w:r>
        <w:rPr>
          <w:rtl w:val="0"/>
          <w:lang w:val="en-US"/>
        </w:rPr>
        <w:t xml:space="preserve"> societal). The challenge can be relevant for local, regional, or global scales. When we link scales, we unite different instances of an environmental issue and suggest that they can be similarly addressed. However, understanding the geographical extent also allows us to pinpoint differences. This is an important boundary to this rule. The example of human-wildlife conflict is a global issue, but the </w:t>
      </w:r>
      <w:r>
        <w:rPr>
          <w:i w:val="1"/>
          <w:iCs w:val="1"/>
          <w:rtl w:val="0"/>
          <w:lang w:val="en-US"/>
        </w:rPr>
        <w:t>extent</w:t>
      </w:r>
      <w:r>
        <w:rPr>
          <w:rtl w:val="0"/>
          <w:lang w:val="en-US"/>
        </w:rPr>
        <w:t xml:space="preserve"> is conflict-specific because it is directly observable in Southern California coastlines, Tanzanian park boarders, or Ontarian roadways </w:t>
      </w:r>
      <w:r>
        <w:rPr/>
        <w:fldChar w:fldCharType="begin" w:fldLock="0"/>
      </w:r>
      <w:r>
        <w:instrText xml:space="preserve"> ADDIN EN.CITE &lt;EndNote&gt;&lt;Cite  &gt;&lt;Author&gt;Dickman, A. J.&lt;/Author&gt;&lt;Year&gt;2010&lt;/Year&gt;&lt;Prefix&gt;&lt;/Prefix&gt;&lt;Suffix&gt;&lt;/Suffix&gt;&lt;Pages&gt;&lt;/Pages&gt;&lt;DisplayText&gt;(Dickman, 2010; Dupuis-Désormeaux et al., 2019; Schakner et al., 2019)&lt;/DisplayText&gt;&lt;record&gt;&lt;database name="lit_2020.enl" path="/Volumes/zendata/tC/references/2020/lit_2020.enl"&gt;lit_2020.enl&lt;/database&gt;&lt;source-app name="EndNote" version="19.3"&gt;EndNote&lt;/source-app&gt;&lt;rec-number&gt;6379&lt;/rec-number&gt;&lt;foreign-keys&gt;&lt;key app="EN" db-id="zv9tw0t2n2xfdiet259x2tdh09prp29zrxsv"&gt;6379&lt;/key&gt;&lt;/foreign-keys&gt;&lt;ref-type name="Journal Article"&gt;17&lt;/ref-type&gt;&lt;contributors&gt;&lt;authors&gt;&lt;author&gt;&lt;style face="normal" font="default" size="100%"&gt;Dickman, A. J.&lt;/style&gt;&lt;/author&gt;&lt;/authors&gt;&lt;/contributors&gt;&lt;titles&gt;&lt;title&gt;&lt;style face="normal" font="default" size="100%"&gt;Complexities of conflict: the importance of considering social factors for effectively resolving human–wildlife conflict&lt;/style&gt;&lt;/title&gt;&lt;secondary-title&gt;&lt;style face="normal" font="default" size="100%"&gt;Animal Conservation&lt;/style&gt;&lt;/secondary-title&gt;&lt;/titles&gt;&lt;periodical&gt;&lt;full-title&gt;&lt;style face="normal" font="default" size="100%"&gt;Animal Conservation&lt;/style&gt;&lt;/full-title&gt;&lt;/periodical&gt;&lt;pages&gt;&lt;style face="normal" font="default" size="100%"&gt;458-466&lt;/style&gt;&lt;/pages&gt;&lt;volume&gt;&lt;style face="normal" font="default" size="100%"&gt;13&lt;/style&gt;&lt;/volume&gt;&lt;number&gt;&lt;style face="normal" font="default" size="100%"&gt;5&lt;/style&gt;&lt;/number&gt;&lt;keywords&gt;&lt;keyword&gt;&lt;style face="normal" font="default" size="100%"&gt;conflict resolution&lt;/style&gt;&lt;/keyword&gt;&lt;keyword&gt;&lt;style face="normal" font="default" size="100%"&gt;human–wildlife conflict&lt;/style&gt;&lt;/keyword&gt;&lt;keyword&gt;&lt;style face="normal" font="default" size="100%"&gt;mitigation&lt;/style&gt;&lt;/keyword&gt;&lt;keyword&gt;&lt;style face="normal" font="default" size="100%"&gt;social factors&lt;/style&gt;&lt;/keyword&gt;&lt;/keywords&gt;&lt;dates&gt;&lt;year&gt;&lt;style face="normal" font="default" size="100%"&gt;2010&lt;/style&gt;&lt;/year&gt;&lt;pub-dates&gt;&lt;date&gt;&lt;style face="normal" font="default" size="100%"&gt;2010/10/01&lt;/style&gt;&lt;/date&gt;&lt;/pub-dates&gt;&lt;/dates&gt;&lt;publisher&gt;&lt;style face="normal" font="default" size="100%"&gt;John Wiley &amp;amp; Sons, Ltd (10.1111)&lt;/style&gt;&lt;/publisher&gt;&lt;isbn&gt;&lt;style face="normal" font="default" size="100%"&gt;1367-9430&lt;/style&gt;&lt;/isbn&gt;&lt;abstract&gt;&lt;style face="normal" font="default" size="100%"&gt;Abstract Human?wildlife conflict is one of the most critical threats facing many wildlife species today, and the topic is receiving increasing attention from conservation biologists. Direct wildlife damage is commonly cited as the main driver of conflict, and many tools exist for reducing such damage. However, significant conflict often remains even after damage has been reduced, suggesting that conflict requires novel, comprehensive approaches for long-term resolution. Although most mitigation studies investigate only the technical aspects of conflict reduction, peoples' attitudes towards wildlife are complex, with social factors as diverse as religious affiliation, ethnicity and cultural beliefs all shaping conflict intensity. Moreover, human?wildlife conflicts are often manifestations of underlying human?human conflicts, such as between authorities and local people, or between people of different cultural backgrounds. Despite evidence that social factors can be more important in driving conflict than wildlife damage incurred, they are often ignored in conflict studies. Developing a broader awareness of conflict drivers will advance understanding of the patterns and underlying processes behind this critical conservation issue. In this paper, I review a wide variety of case studies to show how social factors strongly influence perceptions of human?wildlife conflict, and highlight how mitigation approaches should become increasingly innovative and interdisciplinary in order to enable people to move from conflict towards coexistence.&lt;/style&gt;&lt;/abstract&gt;&lt;urls&gt;&lt;related-urls&gt;&lt;url&gt;&lt;style face="normal" font="default" size="100%"&gt;https://doi.org/10.1111/j.1469-1795.2010.00368.x&lt;/style&gt;&lt;/url&gt;&lt;/related-urls&gt;&lt;/urls&gt;&lt;electronic-resource-num&gt;&lt;style face="normal" font="default" size="100%"&gt;10.1111/j.1469-1795.2010.00368.x&lt;/style&gt;&lt;/electronic-resource-num&gt;&lt;access-date&gt;&lt;style face="normal" font="default" size="100%"&gt;2019/10/16&lt;/style&gt;&lt;/access-date&gt;&lt;/record&gt;&lt;/Cite&gt;&lt;Cite  &gt;&lt;Author&gt;Dupuis-Désormeaux, Marc; D’Elia, Vince; Burns, Ryan; White, Brittany; MacDonald, Suzanne E.&lt;/Author&gt;&lt;Year&gt;2019&lt;/Year&gt;&lt;Prefix&gt;&lt;/Prefix&gt;&lt;Suffix&gt;&lt;/Suffix&gt;&lt;Pages&gt;&lt;/Pages&gt;&lt;record&gt;&lt;database name="lit_2020.enl" path="/Volumes/zendata/tC/references/2020/lit_2020.enl"&gt;lit_2020.enl&lt;/database&gt;&lt;source-app name="EndNote" version="19.3"&gt;EndNote&lt;/source-app&gt;&lt;rec-number&gt;6502&lt;/rec-number&gt;&lt;foreign-keys&gt;&lt;key app="EN" db-id="zv9tw0t2n2xfdiet259x2tdh09prp29zrxsv"&gt;6502&lt;/key&gt;&lt;/foreign-keys&gt;&lt;ref-type name="Journal Article"&gt;17&lt;/ref-type&gt;&lt;contributors&gt;&lt;authors&gt;&lt;author&gt;&lt;style face="normal" font="default" size="100%"&gt;Dupuis-Désormeaux, Marc&lt;/style&gt;&lt;/author&gt;&lt;author&gt;&lt;style face="normal" font="default" size="100%"&gt;D’Elia, Vince&lt;/style&gt;&lt;/author&gt;&lt;author&gt;&lt;style face="normal" font="default" size="100%"&gt;Burns, Ryan&lt;/style&gt;&lt;/author&gt;&lt;author&gt;&lt;style face="normal" font="default" size="100%"&gt;White, Brittany&lt;/style&gt;&lt;/author&gt;&lt;author&gt;&lt;style face="normal" font="default" size="100%"&gt;MacDonald, Suzanne E.&lt;/style&gt;&lt;/author&gt;&lt;/authors&gt;&lt;/contributors&gt;&lt;titles&gt;&lt;title&gt;&lt;style face="normal" font="default" size="100%"&gt;A turtle population study in an isolated urban wetland complex in Ontario reveals a few surprises&lt;/style&gt;&lt;/title&gt;&lt;secondary-title&gt;&lt;style face="normal" font="default" size="100%"&gt;FACETS&lt;/style&gt;&lt;/secondary-title&gt;&lt;/titles&gt;&lt;periodical&gt;&lt;full-title&gt;&lt;style face="normal" font="default" size="100%"&gt;FACETS&lt;/style&gt;&lt;/full-title&gt;&lt;/periodical&gt;&lt;pages&gt;&lt;style face="normal" font="default" size="100%"&gt;584-597&lt;/style&gt;&lt;/pages&gt;&lt;volume&gt;&lt;style face="normal" font="default" size="100%"&gt;4&lt;/style&gt;&lt;/volume&gt;&lt;number&gt;&lt;style face="normal" font="default" size="100%"&gt;1&lt;/style&gt;&lt;/number&gt;&lt;dates&gt;&lt;year&gt;&lt;style face="normal" font="default" size="100%"&gt;2019&lt;/style&gt;&lt;/year&gt;&lt;pub-dates&gt;&lt;date&gt;&lt;style face="normal" font="default" size="100%"&gt;2019/06/01&lt;/style&gt;&lt;/date&gt;&lt;/pub-dates&gt;&lt;/dates&gt;&lt;publisher&gt;&lt;style face="normal" font="default" size="100%"&gt;Canadian Science Publishing&lt;/style&gt;&lt;/publisher&gt;&lt;urls&gt;&lt;related-urls&gt;&lt;url&gt;&lt;style face="normal" font="default" size="100%"&gt;https://doi.org/10.1139/facets-2019-0046&lt;/style&gt;&lt;/url&gt;&lt;/related-urls&gt;&lt;/urls&gt;&lt;electronic-resource-num&gt;&lt;style face="normal" font="default" size="100%"&gt;10.1139/facets-2019-0046&lt;/style&gt;&lt;/electronic-resource-num&gt;&lt;access-date&gt;&lt;style face="normal" font="default" size="100%"&gt;2019/12/18&lt;/style&gt;&lt;/access-date&gt;&lt;/record&gt;&lt;/Cite&gt;&lt;Cite  &gt;&lt;Author&gt;Schakner, Zachary; Purdy, Canon; Blumstein, Daniel T.&lt;/Author&gt;&lt;Year&gt;2019&lt;/Year&gt;&lt;RecNum&gt;6505&lt;/RecNum&gt;&lt;Prefix&gt;&lt;/Prefix&gt;&lt;Suffix&gt;&lt;/Suffix&gt;&lt;Pages&gt;&lt;/Pages&gt;&lt;record&gt;&lt;database name="lit_2020.enl" path="/Volumes/zendata/tC/references/2020/lit_2020.enl"&gt;lit_2020.enl&lt;/database&gt;&lt;source-app name="EndNote" version="19.3"&gt;EndNote&lt;/source-app&gt;&lt;rec-number&gt;6505&lt;/rec-number&gt;&lt;foreign-keys&gt;&lt;key app="EN" db-id="zv9tw0t2n2xfdiet259x2tdh09prp29zrxsv"&gt;6505&lt;/key&gt;&lt;/foreign-keys&gt;&lt;ref-type name="Journal Article"&gt;17&lt;/ref-type&gt;&lt;contributors&gt;&lt;authors&gt;&lt;author&gt;&lt;style face="normal" font="default" size="100%"&gt;Schakner, Zachary&lt;/style&gt;&lt;/author&gt;&lt;author&gt;&lt;style face="normal" font="default" size="100%"&gt;Purdy, Canon&lt;/style&gt;&lt;/author&gt;&lt;author&gt;&lt;style face="normal" font="default" size="100%"&gt;Blumstein, Daniel T.&lt;/style&gt;&lt;/author&gt;&lt;/authors&gt;&lt;/contributors&gt;&lt;titles&gt;&lt;title&gt;&lt;style face="normal" font="default" size="100%"&gt;Contrasting attitudes and perceptions of California sea lions by recreational anglers and the media&lt;/style&gt;&lt;/title&gt;&lt;secondary-title&gt;&lt;style face="normal" font="default" size="100%"&gt;Marine Policy&lt;/style&gt;&lt;/secondary-title&gt;&lt;/titles&gt;&lt;periodical&gt;&lt;full-title&gt;&lt;style face="normal" font="default" size="100%"&gt;Marine Policy&lt;/style&gt;&lt;/full-title&gt;&lt;/periodical&gt;&lt;pages&gt;&lt;style face="normal" font="default" size="100%"&gt;103710&lt;/style&gt;&lt;/pages&gt;&lt;volume&gt;&lt;style face="normal" font="default" size="100%"&gt;109&lt;/style&gt;&lt;/volume&gt;&lt;keywords&gt;&lt;keyword&gt;&lt;style face="normal" font="default" size="100%"&gt;Public perceptions of wildlife&lt;/style&gt;&lt;/keyword&gt;&lt;keyword&gt;&lt;style face="normal" font="default" size="100%"&gt;Human-wildlife conflict&lt;/style&gt;&lt;/keyword&gt;&lt;keyword&gt;&lt;style face="normal" font="default" size="100%"&gt;California sea lions&lt;/style&gt;&lt;/keyword&gt;&lt;/keywords&gt;&lt;dates&gt;&lt;year&gt;&lt;style face="normal" font="default" size="100%"&gt;2019&lt;/style&gt;&lt;/year&gt;&lt;pub-dates&gt;&lt;date&gt;&lt;style face="normal" font="default" size="100%"&gt;2019/11/01/&lt;/style&gt;&lt;/date&gt;&lt;/pub-dates&gt;&lt;/dates&gt;&lt;isbn&gt;&lt;style face="normal" font="default" size="100%"&gt;0308-597X&lt;/style&gt;&lt;/isbn&gt;&lt;abstract&gt;&lt;style face="normal" font="default" size="100%"&gt;The recovery of California sea lion (Zalophus californianus) populations is an environmental success story, but it has created new challenges given their interactions with sport fisherman. Economic losses to the Commercial Passenger Fishing Vessel (CPFV) stems both from the loss of fish, as well as the costs of fuel and time spent traveling to new fishing areas to avoid pinnipeds. Management solutions require a firm understanding of the public's perceptions of an issue. To address this shortcoming, we surveyed recreational anglers' perceptions of California sea lions and conducted a content analysis of media coverage of California sea lions in Southern Californian newspapers. We found that as anglers' knowledge of California sea lions increased, their subjective knowledge of the Marine Mammal Protection Act increased as well and they were less likely to advocate the use of lethal removal to manage sea lion issues. Avid fishers were more likely to consider shooting all sea lions as acceptable, and less likely to view controls to restrict human activity from sea lion areas as favorable. Anglers that expressed negative sentiments after an interaction with sea lions while fishing were more likely to view punishing the sea lion favorably, but less likely to view exposing the sea lions to pain as favorable. Our content analysis showed that most articles were about tourism and entertainment and the majority of articles focused on negative effects to sea lions. The media's framing might obscure the successful recovery of California sea lions and flame growing management concerns with stakeholders like anglers, dock workers, and marina occupants. Our survey showed that among stakeholders, increased understanding of the animals increased understanding of the regulatory context of their recovery and repellents as a socially acceptable means of managing the conflict. Thus, we have shown that knowledge among the public and stakeholders will enhance management efforts. Conservation management professionals can influence public attitudes by interacting with the media as well as using communications strategies that highlight the ecological mechanisms behind the conflict as well as the management actions.&lt;/style&gt;&lt;/abstract&gt;&lt;urls&gt;&lt;related-urls&gt;&lt;url&gt;&lt;style face="normal" font="default" size="100%"&gt;http://www.sciencedirect.com/science/article/pii/S0308597X18309138&lt;/style&gt;&lt;/url&gt;&lt;/related-urls&gt;&lt;/urls&gt;&lt;electronic-resource-num&gt;&lt;style face="normal" font="default" size="100%"&gt;https://doi.org/10.1016/j.marpol.2019.103710&lt;/style&gt;&lt;/electronic-resource-num&gt;&lt;/record&gt;&lt;/Cite&gt;&lt;/EndNote&gt;</w:instrText>
      </w:r>
      <w:r>
        <w:rPr/>
        <w:fldChar w:fldCharType="separate" w:fldLock="0"/>
      </w:r>
      <w:r>
        <w:rPr>
          <w:rtl w:val="0"/>
          <w:lang w:val="en-US"/>
        </w:rPr>
        <w:t>(Dickman, 2010; Dupuis-Désormeaux et al., 2019; Schakner et al., 2019)</w:t>
      </w:r>
      <w:r>
        <w:rPr/>
        <w:fldChar w:fldCharType="end" w:fldLock="0"/>
      </w:r>
      <w:r>
        <w:rPr>
          <w:rtl w:val="0"/>
          <w:lang w:val="en-US"/>
        </w:rPr>
        <w:t xml:space="preserve">. </w:t>
      </w:r>
      <w:r>
        <w:rPr>
          <w:rtl w:val="0"/>
          <w:lang w:val="en-US"/>
        </w:rPr>
        <w:t>M</w:t>
      </w:r>
      <w:r>
        <w:rPr>
          <w:rtl w:val="0"/>
          <w:lang w:val="en-US"/>
        </w:rPr>
        <w:t>ost introductions</w:t>
      </w:r>
      <w:r>
        <w:rPr>
          <w:rtl w:val="0"/>
          <w:lang w:val="en-US"/>
        </w:rPr>
        <w:t xml:space="preserve"> and methods sections</w:t>
      </w:r>
      <w:r>
        <w:rPr>
          <w:rtl w:val="0"/>
          <w:lang w:val="en-US"/>
        </w:rPr>
        <w:t xml:space="preserve"> </w:t>
      </w:r>
      <w:r>
        <w:rPr>
          <w:rtl w:val="0"/>
          <w:lang w:val="en-US"/>
        </w:rPr>
        <w:t xml:space="preserve">in peer-reviewed publications </w:t>
      </w:r>
      <w:r>
        <w:rPr>
          <w:rtl w:val="0"/>
          <w:lang w:val="en-US"/>
        </w:rPr>
        <w:t xml:space="preserve">include scope and extent as a description of what was done in their study, but many do not include the potential impacts </w:t>
      </w:r>
      <w:del w:id="183" w:date="2020-07-03T16:00:08Z" w:author="zenrunner">
        <w:r>
          <w:rPr>
            <w:rtl w:val="0"/>
            <w:lang w:val="en-US"/>
          </w:rPr>
          <w:delText>of</w:delText>
        </w:r>
      </w:del>
      <w:ins w:id="184" w:date="2020-07-03T16:00:08Z" w:author="zenrunner">
        <w:r>
          <w:rPr>
            <w:rtl w:val="0"/>
            <w:lang w:val="en-US"/>
          </w:rPr>
          <w:t>to</w:t>
        </w:r>
      </w:ins>
      <w:r>
        <w:rPr>
          <w:rtl w:val="0"/>
          <w:lang w:val="en-US"/>
        </w:rPr>
        <w:t xml:space="preserve"> stakeholders</w:t>
      </w:r>
      <w:ins w:id="185" w:date="2020-07-03T16:01:08Z" w:author="zenrunner">
        <w:r>
          <w:rPr>
            <w:rtl w:val="0"/>
            <w:lang w:val="en-US"/>
          </w:rPr>
          <w:t xml:space="preserve"> at any scales</w:t>
        </w:r>
      </w:ins>
      <w:del w:id="186" w:date="2020-07-03T16:00:03Z" w:author="zenrunner">
        <w:r>
          <w:rPr>
            <w:rtl w:val="0"/>
            <w:lang w:val="en-US"/>
          </w:rPr>
          <w:delText xml:space="preserve"> beyond the authors</w:delText>
        </w:r>
      </w:del>
      <w:r>
        <w:rPr>
          <w:rtl w:val="0"/>
          <w:lang w:val="en-US"/>
        </w:rPr>
        <w:t>.</w:t>
      </w:r>
      <w:del w:id="187" w:date="2020-07-03T16:01:16Z" w:author="zenrunner">
        <w:r>
          <w:rPr>
            <w:rtl w:val="0"/>
            <w:lang w:val="en-US"/>
          </w:rPr>
          <w:delText xml:space="preserve"> Articulating scope and extent informs our assessment of severity and urgency, but it also identifies interdisciplinary and cross-cultural solutions.</w:delText>
        </w:r>
      </w:del>
    </w:p>
    <w:p>
      <w:pPr>
        <w:pStyle w:val="Body Text"/>
      </w:pPr>
      <w:r>
        <w:rPr>
          <w:b w:val="1"/>
          <w:bCs w:val="1"/>
          <w:rtl w:val="0"/>
          <w:lang w:val="en-US"/>
        </w:rPr>
        <w:t>3. Explicitly link the basic science to management implications and policy.</w:t>
      </w:r>
      <w:r>
        <w:rPr>
          <w:rtl w:val="0"/>
          <w:lang w:val="en-US"/>
        </w:rPr>
        <w:t xml:space="preserve"> It is our opinion that a simple description and definition of the scientific evidence and how it can be linked to evidence-based decision making for environmental challenges is a useful tactic to consider when writing about most basic environmentally relevant science. In the wildlife-human challenge, perception of loss and actual losses are not necessarily equivalent, and culture </w:t>
      </w:r>
      <w:del w:id="188" w:date="2020-07-03T16:02:32Z" w:author="zenrunner">
        <w:r>
          <w:rPr>
            <w:rtl w:val="0"/>
            <w:lang w:val="en-US"/>
          </w:rPr>
          <w:delText xml:space="preserve">(not direct experience) </w:delText>
        </w:r>
      </w:del>
      <w:r>
        <w:rPr>
          <w:rtl w:val="0"/>
          <w:lang w:val="en-US"/>
        </w:rPr>
        <w:t xml:space="preserve">is shaping subsequent conflicts </w:t>
      </w:r>
      <w:r>
        <w:rPr/>
        <w:fldChar w:fldCharType="begin" w:fldLock="0"/>
      </w:r>
      <w:r>
        <w:instrText xml:space="preserve"> ADDIN EN.CITE &lt;EndNote&gt;&lt;Cite  &gt;&lt;Author&gt;Dickman, Amy J.; Hazzah, Leela; Carbone, Chris; Durant, Sarah M.&lt;/Author&gt;&lt;Year&gt;2014&lt;/Year&gt;&lt;Prefix&gt;&lt;/Prefix&gt;&lt;Suffix&gt;&lt;/Suffix&gt;&lt;Pages&gt;&lt;/Pages&gt;&lt;DisplayText&gt;(Dickman et al., 2014)&lt;/DisplayText&gt;&lt;record&gt;&lt;database name="lit_2020.enl" path="/Volumes/zendata/tC/references/2020/lit_2020.enl"&gt;lit_2020.enl&lt;/database&gt;&lt;source-app name="EndNote" version="19.3"&gt;EndNote&lt;/source-app&gt;&lt;rec-number&gt;6046&lt;/rec-number&gt;&lt;foreign-keys&gt;&lt;key app="EN" db-id="zv9tw0t2n2xfdiet259x2tdh09prp29zrxsv"&gt;6046&lt;/key&gt;&lt;/foreign-keys&gt;&lt;ref-type name="Journal Article"&gt;17&lt;/ref-type&gt;&lt;contributors&gt;&lt;authors&gt;&lt;author&gt;&lt;style face="normal" font="default" size="100%"&gt;Dickman, Amy J.&lt;/style&gt;&lt;/author&gt;&lt;author&gt;&lt;style face="normal" font="default" size="100%"&gt;Hazzah, Leela&lt;/style&gt;&lt;/author&gt;&lt;author&gt;&lt;style face="normal" font="default" size="100%"&gt;Carbone, Chris&lt;/style&gt;&lt;/author&gt;&lt;author&gt;&lt;style face="normal" font="default" size="100%"&gt;Durant, Sarah M.&lt;/style&gt;&lt;/author&gt;&lt;/authors&gt;&lt;/contributors&gt;&lt;titles&gt;&lt;title&gt;&lt;style face="normal" font="default" size="100%"&gt;Carnivores, culture and ‘contagious conflict’: Multiple factors influence perceived problems with carnivores in Tanzania’s Ruaha landscape&lt;/style&gt;&lt;/title&gt;&lt;secondary-title&gt;&lt;style face="normal" font="default" size="100%"&gt;Biological Conservation&lt;/style&gt;&lt;/secondary-title&gt;&lt;/titles&gt;&lt;periodical&gt;&lt;full-title&gt;&lt;style face="normal" font="default" size="100%"&gt;Biological Conservation&lt;/style&gt;&lt;/full-title&gt;&lt;/periodical&gt;&lt;pages&gt;&lt;style face="normal" font="default" size="100%"&gt;19-27&lt;/style&gt;&lt;/pages&gt;&lt;volume&gt;&lt;style face="normal" font="default" size="100%"&gt;178&lt;/style&gt;&lt;/volume&gt;&lt;keywords&gt;&lt;keyword&gt;&lt;style face="normal" font="default" size="100%"&gt;Human-wildlife conflict&lt;/style&gt;&lt;/keyword&gt;&lt;keyword&gt;&lt;style face="normal" font="default" size="100%"&gt;Human-carnivore conflict&lt;/style&gt;&lt;/keyword&gt;&lt;keyword&gt;&lt;style face="normal" font="default" size="100%"&gt;Ruaha&lt;/style&gt;&lt;/keyword&gt;&lt;keyword&gt;&lt;style face="normal" font="default" size="100%"&gt;Conservation&lt;/style&gt;&lt;/keyword&gt;&lt;/keywords&gt;&lt;dates&gt;&lt;year&gt;&lt;style face="normal" font="default" size="100%"&gt;2014&lt;/style&gt;&lt;/year&gt;&lt;/dates&gt;&lt;isbn&gt;&lt;style face="normal" font="default" size="100%"&gt;0006-3207&lt;/style&gt;&lt;/isbn&gt;&lt;abstract&gt;&lt;style face="normal" font="default" size="100%"&gt;Resolving human-wildlife conflict is a conservation priority, but effective mitigation requires in-depth understanding of the complexity and relative importance of conflict drivers. We conducted 262 semi-structured interviews with villagers around Tanzania’s Ruaha National Park. The surveys provided data on respondents’ perceived problems with wildlife, knowledge, reported killing of carnivores, and their socio-economic characteristics. 98.5% of people perceived a problem with wildlife, and respondents viewed large carnivores as significantly more problematic than other species, due to the threats they posed to livestock and humans. Despite this, only 7.3% of people admitted to having killed any large carnivores. Depredation was widespread, having affected 61.1% of households, but was less important than other forms of stock loss – monthly recall data revealed 1.2% of stock were predated, compared to 9.1% lost to disease and 2.8% to theft. Although experience of depredation significantly predicted negative attitudes towards carnivores, it was not the most important factor. The study raises the possibility of ‘contagious conflict’, where perceived problems with one group of species were strongly associated with perceived problems with others. Furthermore, factors such as ethnic group and religious beliefs were significant predictors of perceived problems. This study suggests that effective conflict mitigation should involve measures to improve attitudes towards a broad range of species, rather than a single taxon, and that action should be taken to also address the social and cultural drivers of conflict, rather than merely focusing upon reducing wildlife damage.&lt;/style&gt;&lt;/abstract&gt;&lt;urls&gt;&lt;related-urls&gt;&lt;url&gt;&lt;style face="normal" font="default" size="100%"&gt;http://www.sciencedirect.com/science/article/pii/S0006320714002717&lt;/style&gt;&lt;/url&gt;&lt;/related-urls&gt;&lt;/urls&gt;&lt;electronic-resource-num&gt;&lt;style face="normal" font="default" size="100%"&gt;https://doi.org/10.1016/j.biocon.2014.07.011&lt;/style&gt;&lt;/electronic-resource-num&gt;&lt;/record&gt;&lt;/Cite&gt;&lt;/EndNote&gt;</w:instrText>
      </w:r>
      <w:r>
        <w:rPr/>
        <w:fldChar w:fldCharType="separate" w:fldLock="0"/>
      </w:r>
      <w:r>
        <w:rPr>
          <w:rtl w:val="0"/>
          <w:lang w:val="en-US"/>
        </w:rPr>
        <w:t>(Dickman et al., 2014)</w:t>
      </w:r>
      <w:r>
        <w:rPr/>
        <w:fldChar w:fldCharType="end" w:fldLock="0"/>
      </w:r>
      <w:r>
        <w:rPr>
          <w:rtl w:val="0"/>
          <w:lang w:val="en-US"/>
        </w:rPr>
        <w:t xml:space="preserve">. Consequently, a clear and balanced statement of evidence can highlight limitations in the science relative to the social acceptability of a solution </w:t>
      </w:r>
      <w:r>
        <w:rPr/>
        <w:fldChar w:fldCharType="begin" w:fldLock="0"/>
      </w:r>
      <w:r>
        <w:instrText xml:space="preserve"> ADDIN EN.CITE &lt;EndNote&gt;&lt;Cite  &gt;&lt;Author&gt;Bonebrake&lt;/Author&gt;&lt;Year&gt;2018&lt;/Year&gt;&lt;Prefix&gt;&lt;/Prefix&gt;&lt;Suffix&gt;&lt;/Suffix&gt;&lt;Pages&gt;&lt;/Pages&gt;&lt;DisplayText&gt;(Bonebrake et al., 2018)&lt;/DisplayText&gt;&lt;record&gt;&lt;rec-number&gt;6366&lt;/rec-number&gt;&lt;foreign-keys&gt;&lt;key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(Bonebrake et al., 2018)</w:t>
      </w:r>
      <w:r>
        <w:rPr/>
        <w:fldChar w:fldCharType="end" w:fldLock="0"/>
      </w:r>
      <w:r>
        <w:rPr>
          <w:rtl w:val="0"/>
          <w:lang w:val="en-US"/>
        </w:rPr>
        <w:t>. Do not overstate the link or stretch the implications too far. When this happens, it can undermine legitimate links between evidence and implementation.</w:t>
      </w:r>
    </w:p>
    <w:p>
      <w:pPr>
        <w:pStyle w:val="Body Text"/>
        <w:rPr>
          <w:ins w:id="189" w:date="2020-07-03T16:11:11Z" w:author="zenrunner"/>
        </w:rPr>
      </w:pPr>
      <w:r>
        <w:rPr>
          <w:b w:val="1"/>
          <w:bCs w:val="1"/>
          <w:rtl w:val="0"/>
          <w:lang w:val="en-US"/>
        </w:rPr>
        <w:t>4. Propose implications of ignoring this challenge.</w:t>
      </w:r>
      <w:r>
        <w:rPr>
          <w:rtl w:val="0"/>
          <w:lang w:val="en-US"/>
        </w:rPr>
        <w:t xml:space="preserve"> A description of the impact a</w:t>
      </w:r>
      <w:ins w:id="190" w:date="2020-07-03T16:03:22Z" w:author="zenrunner">
        <w:r>
          <w:rPr>
            <w:rtl w:val="0"/>
            <w:lang w:val="en-US"/>
          </w:rPr>
          <w:t>n</w:t>
        </w:r>
      </w:ins>
      <w:r>
        <w:rPr>
          <w:rtl w:val="0"/>
          <w:lang w:val="en-US"/>
        </w:rPr>
        <w:t xml:space="preserve"> </w:t>
      </w:r>
      <w:ins w:id="191" w:date="2020-07-03T16:03:26Z" w:author="zenrunner">
        <w:r>
          <w:rPr>
            <w:rtl w:val="0"/>
            <w:lang w:val="en-US"/>
          </w:rPr>
          <w:t xml:space="preserve">unchecked </w:t>
        </w:r>
      </w:ins>
      <w:r>
        <w:rPr>
          <w:rtl w:val="0"/>
          <w:lang w:val="en-US"/>
        </w:rPr>
        <w:t>challenge</w:t>
      </w:r>
      <w:ins w:id="192" w:date="2020-07-03T16:03:36Z" w:author="zenrunner">
        <w:r>
          <w:rPr>
            <w:rtl w:val="0"/>
            <w:lang w:val="en-US"/>
          </w:rPr>
          <w:t xml:space="preserve"> </w:t>
        </w:r>
      </w:ins>
      <w:del w:id="193" w:date="2020-07-03T16:03:36Z" w:author="zenrunner">
        <w:r>
          <w:rPr>
            <w:rtl w:val="0"/>
            <w:lang w:val="en-US"/>
          </w:rPr>
          <w:delText xml:space="preserve">, if left unchecked, can have on a system </w:delText>
        </w:r>
      </w:del>
      <w:r>
        <w:rPr>
          <w:rtl w:val="0"/>
          <w:lang w:val="en-US"/>
        </w:rPr>
        <w:t xml:space="preserve">will help clarify the severity of the challenge. This practice is common in </w:t>
      </w:r>
      <w:del w:id="194" w:date="2020-07-03T16:05:38Z" w:author="zenrunner">
        <w:r>
          <w:rPr>
            <w:rtl w:val="0"/>
            <w:lang w:val="en-US"/>
          </w:rPr>
          <w:delText xml:space="preserve">most basic </w:delText>
        </w:r>
      </w:del>
      <w:r>
        <w:rPr>
          <w:rtl w:val="0"/>
          <w:lang w:val="en-US"/>
        </w:rPr>
        <w:t xml:space="preserve">scientific literature when the topic </w:t>
      </w:r>
      <w:del w:id="195" w:date="2020-07-03T16:05:49Z" w:author="zenrunner">
        <w:r>
          <w:rPr>
            <w:rtl w:val="0"/>
            <w:lang w:val="en-US"/>
          </w:rPr>
          <w:delText>is of</w:delText>
        </w:r>
      </w:del>
      <w:ins w:id="196" w:date="2020-07-03T16:05:51Z" w:author="zenrunner">
        <w:r>
          <w:rPr>
            <w:rtl w:val="0"/>
            <w:lang w:val="en-US"/>
          </w:rPr>
          <w:t>examines</w:t>
        </w:r>
      </w:ins>
      <w:r>
        <w:rPr>
          <w:rtl w:val="0"/>
          <w:lang w:val="en-US"/>
        </w:rPr>
        <w:t xml:space="preserve"> societal or economic impact including invasion biology</w:t>
      </w:r>
      <w:del w:id="197" w:date="2020-07-03T16:05:18Z" w:author="zenrunner">
        <w:r>
          <w:rPr>
            <w:rtl w:val="0"/>
            <w:lang w:val="en-US"/>
          </w:rPr>
          <w:delText>,</w:delText>
        </w:r>
      </w:del>
      <w:ins w:id="198" w:date="2020-07-03T16:05:06Z" w:author="zenrunner">
        <w:r>
          <w:rPr>
            <w:rtl w:val="0"/>
            <w:lang w:val="en-US"/>
          </w:rPr>
          <w:t xml:space="preserve"> or </w:t>
        </w:r>
      </w:ins>
      <w:del w:id="199" w:date="2020-07-03T16:05:05Z" w:author="zenrunner">
        <w:r>
          <w:rPr>
            <w:rtl w:val="0"/>
            <w:lang w:val="en-US"/>
          </w:rPr>
          <w:delText xml:space="preserve"> </w:delText>
        </w:r>
      </w:del>
      <w:r>
        <w:rPr>
          <w:rtl w:val="0"/>
          <w:lang w:val="en-US"/>
        </w:rPr>
        <w:t>global change</w:t>
      </w:r>
      <w:del w:id="200" w:date="2020-07-03T16:05:10Z" w:author="zenrunner">
        <w:r>
          <w:rPr>
            <w:rtl w:val="0"/>
            <w:lang w:val="en-US"/>
          </w:rPr>
          <w:delText>, biodiversity studies, and anthropogenic driver studies</w:delText>
        </w:r>
      </w:del>
      <w:r>
        <w:rPr>
          <w:rtl w:val="0"/>
          <w:lang w:val="en-US"/>
        </w:rPr>
        <w:t xml:space="preserve">. However, we propose that the trickle-down effects and indirect implications that </w:t>
      </w:r>
      <w:r>
        <w:rPr>
          <w:rtl w:val="0"/>
          <w:lang w:val="en-US"/>
        </w:rPr>
        <w:t>are</w:t>
      </w:r>
      <w:r>
        <w:rPr>
          <w:rtl w:val="0"/>
          <w:lang w:val="en-US"/>
        </w:rPr>
        <w:t xml:space="preserve"> not</w:t>
      </w:r>
      <w:r>
        <w:rPr>
          <w:rtl w:val="0"/>
          <w:lang w:val="en-US"/>
        </w:rPr>
        <w:t xml:space="preserve"> </w:t>
      </w:r>
      <w:r>
        <w:rPr>
          <w:rtl w:val="0"/>
          <w:lang w:val="en-US"/>
        </w:rPr>
        <w:t xml:space="preserve">immediately evident </w:t>
      </w:r>
      <w:r>
        <w:rPr>
          <w:rtl w:val="0"/>
          <w:lang w:val="en-US"/>
        </w:rPr>
        <w:t>must</w:t>
      </w:r>
      <w:r>
        <w:rPr>
          <w:rtl w:val="0"/>
          <w:lang w:val="en-US"/>
        </w:rPr>
        <w:t xml:space="preserve"> also be examined and discussed. </w:t>
      </w:r>
      <w:del w:id="201" w:date="2020-07-03T16:06:56Z" w:author="zenrunner">
        <w:r>
          <w:rPr>
            <w:rtl w:val="0"/>
            <w:lang w:val="en-US"/>
          </w:rPr>
          <w:delText>For instance, t</w:delText>
        </w:r>
      </w:del>
      <w:ins w:id="202" w:date="2020-07-03T16:06:56Z" w:author="zenrunner">
        <w:r>
          <w:rPr>
            <w:rtl w:val="0"/>
            <w:lang w:val="en-US"/>
          </w:rPr>
          <w:t>T</w:t>
        </w:r>
      </w:ins>
      <w:r>
        <w:rPr>
          <w:rtl w:val="0"/>
          <w:lang w:val="en-US"/>
        </w:rPr>
        <w:t xml:space="preserve">here is compelling evidence that further anthropogenic pressures on carnivore populations will lead to severe declines in populations including potential extinction of keystone species </w:t>
      </w:r>
      <w:r>
        <w:rPr/>
        <w:fldChar w:fldCharType="begin" w:fldLock="0"/>
      </w:r>
      <w:r>
        <w:instrText xml:space="preserve"> ADDIN EN.CITE &lt;EndNote&gt;&lt;Cite  &gt;&lt;Author&gt;Bagchi&lt;/Author&gt;&lt;Year&gt;2006&lt;/Year&gt;&lt;RecNum&gt;6377&lt;/RecNum&gt;&lt;Prefix&gt;&lt;/Prefix&gt;&lt;Suffix&gt;&lt;/Suffix&gt;&lt;Pages&gt;&lt;/Pages&gt;&lt;DisplayText&gt;(Bagchi &amp; Mishra, 2006; Johnson et al., 2006; Towns et al., 2009)&lt;/DisplayText&gt;&lt;record&gt;&lt;rec-number&gt;6377&lt;/rec-number&gt;&lt;foreign-keys&gt;&lt;key app="EN" db-id="zv9tw0t2n2xfdiet259x2tdh09prp29zrxsv" timestamp="1571267988"&gt;6377&lt;/key&gt;&lt;/foreign-keys&gt;&lt;ref-type name="Journal Article"&gt;17&lt;/ref-type&gt;&lt;contributors&gt;&lt;authors&gt;&lt;author&gt;Bagchi, S.&lt;/author&gt;&lt;author&gt;Mishra, C.&lt;/author&gt;&lt;/authors&gt;&lt;/contributors&gt;&lt;auth-address&gt;71, 1813,&lt;/auth-address&gt;&lt;titles&gt;&lt;title&gt;Living with large carnivores: predation on livestock by the snow leopard (Uncia uncia)&lt;/title&gt;&lt;secondary-title&gt;Journal of Zoology&lt;/secondary-title&gt;&lt;/titles&gt;&lt;periodical&gt;&lt;full-title&gt;Journal of Zoology&lt;/full-title&gt;&lt;/periodical&gt;&lt;pages&gt;217-224&lt;/pages&gt;&lt;volume&gt;268&lt;/volume&gt;&lt;number&gt;3&lt;/number&gt;&lt;keywords&gt;&lt;keyword&gt;annapurna conservation area&lt;/keyword&gt;&lt;/keywords&gt;&lt;dates&gt;&lt;year&gt;2006&lt;/year&gt;&lt;/dates&gt;&lt;isbn&gt;0952-8369&lt;/isbn&gt;&lt;urls&gt;&lt;related-urls&gt;&lt;url&gt;http://edepot.wur.nl/52972&lt;/url&gt;&lt;/related-urls&gt;&lt;/urls&gt;&lt;/record&gt;&lt;/Cite&gt;&lt;Cite  &gt;&lt;Author&gt;Johnson&lt;/Author&gt;&lt;Year&gt;2006&lt;/Year&gt;&lt;Prefix&gt;&lt;/Prefix&gt;&lt;Suffix&gt;&lt;/Suffix&gt;&lt;Pages&gt;&lt;/Pages&gt;&lt;record&gt;&lt;rec-number&gt;6378&lt;/rec-number&gt;&lt;foreign-keys&gt;&lt;key app="EN" db-id="zv9tw0t2n2xfdiet259x2tdh09prp29zrxsv" timestamp="1571268064"&gt;6378&lt;/key&gt;&lt;/foreign-keys&gt;&lt;ref-type name="Journal Article"&gt;17&lt;/ref-type&gt;&lt;contributors&gt;&lt;authors&gt;&lt;author&gt;Johnson, A.&lt;/author&gt;&lt;author&gt;Vongkhamheng, C.&lt;/author&gt;&lt;author&gt;Hedemark, M.&lt;/author&gt;&lt;author&gt;Saithongdam, T.&lt;/author&gt;&lt;/authors&gt;&lt;/contributors&gt;&lt;titles&gt;&lt;title&gt;Effects of human–carnivore conflict on tiger (Panthera tigris) and prey populations in Lao PDR&lt;/title&gt;&lt;secondary-title&gt;Animal Conservation&lt;/secondary-title&gt;&lt;/titles&gt;&lt;periodical&gt;&lt;full-title&gt;Animal Conservation&lt;/full-title&gt;&lt;/periodical&gt;&lt;pages&gt;421-430&lt;/pages&gt;&lt;volume&gt;9&lt;/volume&gt;&lt;number&gt;4&lt;/number&gt;&lt;keywords&gt;&lt;keyword&gt;Laos&lt;/keyword&gt;&lt;keyword&gt;carnivores&lt;/keyword&gt;&lt;keyword&gt;human–wildlife conflict&lt;/keyword&gt;&lt;keyword&gt;mark–recapture&lt;/keyword&gt;&lt;keyword&gt;protected areas&lt;/keyword&gt;&lt;/keywords&gt;&lt;dates&gt;&lt;year&gt;2006&lt;/year&gt;&lt;pub-dates&gt;&lt;date&gt;2006/11/01&lt;/date&gt;&lt;/pub-dates&gt;&lt;/dates&gt;&lt;publisher&gt;John Wiley &amp;amp; Sons, Ltd (10.1111)&lt;/publisher&gt;&lt;isbn&gt;1367-9430&lt;/isbn&gt;&lt;urls&gt;&lt;related-urls&gt;&lt;url&gt;https://doi.org/10.1111/j.1469-1795.2006.00049.x&lt;/url&gt;&lt;/related-urls&gt;&lt;/urls&gt;&lt;electronic-resource-num&gt;10.1111/j.1469-1795.2006.00049.x&lt;/electronic-resource-num&gt;&lt;access-date&gt;2019/10/16&lt;/access-date&gt;&lt;/record&gt;&lt;/Cite&gt;&lt;Cite  &gt;&lt;Author&gt;Towns&lt;/Author&gt;&lt;Year&gt;2009&lt;/Year&gt;&lt;RecNum&gt;6376&lt;/RecNum&gt;&lt;Prefix&gt;&lt;/Prefix&gt;&lt;Suffix&gt;&lt;/Suffix&gt;&lt;Pages&gt;&lt;/Pages&gt;&lt;record&gt;&lt;rec-number&gt;6376&lt;/rec-number&gt;&lt;foreign-keys&gt;&lt;key app="EN" db-id="zv9tw0t2n2xfdiet259x2tdh09prp29zrxsv" timestamp="1571267896"&gt;6376&lt;/key&gt;&lt;/foreign-keys&gt;&lt;ref-type name="Journal Article"&gt;17&lt;/ref-type&gt;&lt;contributors&gt;&lt;authors&gt;&lt;author&gt;Towns, Lindsay&lt;/author&gt;&lt;author&gt;Derocher, A. E.&lt;/author&gt;&lt;author&gt;Stirling, I.&lt;/author&gt;&lt;author&gt;Lunn, N. J.&lt;/author&gt;&lt;author&gt;Hedman, D.&lt;/author&gt;&lt;/authors&gt;&lt;/contributors&gt;&lt;titles&gt;&lt;title&gt;Spatial and temporal patterns of problem polar bears in Churchill, Manitoba&lt;/title&gt;&lt;secondary-title&gt;Polar Biology&lt;/secondary-title&gt;&lt;/titles&gt;&lt;periodical&gt;&lt;full-title&gt;Polar Biology&lt;/full-title&gt;&lt;/periodical&gt;&lt;pages&gt;1529-1537&lt;/pages&gt;&lt;volume&gt;32&lt;/volume&gt;&lt;number&gt;10&lt;/number&gt;&lt;dates&gt;&lt;year&gt;2009&lt;/year&gt;&lt;pub-dates&gt;&lt;date&gt;2009/10/01&lt;/date&gt;&lt;/pub-dates&gt;&lt;/dates&gt;&lt;isbn&gt;1432-2056&lt;/isbn&gt;&lt;urls&gt;&lt;related-urls&gt;&lt;url&gt;https://doi.org/10.1007/s00300-009-0653-y&lt;/url&gt;&lt;/related-urls&gt;&lt;/urls&gt;&lt;electronic-resource-num&gt;10.1007/s00300-009-0653-y&lt;/electronic-resource-num&gt;&lt;/record&gt;&lt;/Cite&gt;&lt;/EndNote&gt;</w:instrText>
      </w:r>
      <w:r>
        <w:rPr/>
        <w:fldChar w:fldCharType="separate" w:fldLock="0"/>
      </w:r>
      <w:r>
        <w:rPr>
          <w:rtl w:val="0"/>
          <w:lang w:val="en-US"/>
        </w:rPr>
        <w:t>(Bagchi &amp; Mishra, 2006; Johnson et al., 2006; Towns et al., 2009)</w:t>
      </w:r>
      <w:r>
        <w:rPr/>
        <w:fldChar w:fldCharType="end" w:fldLock="0"/>
      </w:r>
      <w:r>
        <w:rPr>
          <w:rtl w:val="0"/>
          <w:lang w:val="en-US"/>
        </w:rPr>
        <w:t xml:space="preserve">. Despite this, anti-carnivore sentiment will </w:t>
      </w:r>
      <w:del w:id="203" w:date="2020-07-03T16:06:21Z" w:author="zenrunner">
        <w:r>
          <w:rPr>
            <w:rtl w:val="0"/>
            <w:lang w:val="en-US"/>
          </w:rPr>
          <w:delText xml:space="preserve">likely </w:delText>
        </w:r>
      </w:del>
      <w:r>
        <w:rPr>
          <w:rtl w:val="0"/>
          <w:lang w:val="en-US"/>
        </w:rPr>
        <w:t xml:space="preserve">only grow as climate change </w:t>
      </w:r>
      <w:del w:id="204" w:date="2020-07-03T16:06:32Z" w:author="zenrunner">
        <w:r>
          <w:rPr>
            <w:rtl w:val="0"/>
            <w:lang w:val="en-US"/>
          </w:rPr>
          <w:delText xml:space="preserve">and </w:delText>
        </w:r>
      </w:del>
      <w:r>
        <w:rPr>
          <w:rtl w:val="0"/>
          <w:lang w:val="en-US"/>
        </w:rPr>
        <w:t xml:space="preserve">pressures </w:t>
      </w:r>
      <w:ins w:id="205" w:date="2020-07-03T16:06:35Z" w:author="zenrunner">
        <w:r>
          <w:rPr>
            <w:rtl w:val="0"/>
            <w:lang w:val="en-US"/>
          </w:rPr>
          <w:t>further</w:t>
        </w:r>
      </w:ins>
      <w:del w:id="206" w:date="2020-07-03T16:06:34Z" w:author="zenrunner">
        <w:r>
          <w:rPr>
            <w:rtl w:val="0"/>
            <w:lang w:val="en-US"/>
          </w:rPr>
          <w:delText>to</w:delText>
        </w:r>
      </w:del>
      <w:r>
        <w:rPr>
          <w:rtl w:val="0"/>
          <w:lang w:val="en-US"/>
        </w:rPr>
        <w:t xml:space="preserve"> confine pastoral herders </w:t>
      </w:r>
      <w:del w:id="207" w:date="2020-07-03T16:06:43Z" w:author="zenrunner">
        <w:r>
          <w:rPr>
            <w:rtl w:val="0"/>
            <w:lang w:val="en-US"/>
          </w:rPr>
          <w:delText xml:space="preserve">makes livestock more difficult to manage </w:delText>
        </w:r>
      </w:del>
      <w:r>
        <w:rPr/>
        <w:fldChar w:fldCharType="begin" w:fldLock="0"/>
      </w:r>
      <w:r>
        <w:instrText xml:space="preserve"> ADDIN EN.CITE &lt;EndNote&gt;&lt;Cite  &gt;&lt;Author&gt;Jones&lt;/Author&gt;&lt;Year&gt;2009&lt;/Year&gt;&lt;RecNum&gt;6374&lt;/RecNum&gt;&lt;Prefix&gt;&lt;/Prefix&gt;&lt;Suffix&gt;&lt;/Suffix&gt;&lt;Pages&gt;&lt;/Pages&gt;&lt;DisplayText&gt;(Jones &amp; Thornton, 2009; Lindsey et al., 2009)&lt;/DisplayText&gt;&lt;record&gt;&lt;rec-number&gt;6374&lt;/rec-number&gt;&lt;foreign-keys&gt;&lt;key app="EN" db-id="zv9tw0t2n2xfdiet259x2tdh09prp29zrxsv" timestamp="1571267763"&gt;6374&lt;/key&gt;&lt;/foreign-keys&gt;&lt;ref-type name="Journal Article"&gt;17&lt;/ref-type&gt;&lt;contributors&gt;&lt;authors&gt;&lt;author&gt;Jones, Peter G.&lt;/author&gt;&lt;author&gt;Thornton, Philip K.&lt;/author&gt;&lt;/authors&gt;&lt;/contributors&gt;&lt;titles&gt;&lt;title&gt;Croppers to livestock keepers: livelihood transitions to 2050 in Africa due to climate change&lt;/title&gt;&lt;secondary-title&gt;Environmental Science &amp;amp; Policy&lt;/secondary-title&gt;&lt;/titles&gt;&lt;periodical&gt;&lt;full-title&gt;Environmental Science &amp;amp; Policy&lt;/full-title&gt;&lt;/periodical&gt;&lt;pages&gt;427-437&lt;/pages&gt;&lt;volume&gt;12&lt;/volume&gt;&lt;number&gt;4&lt;/number&gt;&lt;keywords&gt;&lt;keyword&gt;Season failure&lt;/keyword&gt;&lt;keyword&gt;Poverty&lt;/keyword&gt;&lt;keyword&gt;Sub-Saharan Africa&lt;/keyword&gt;&lt;keyword&gt;Agricultural systems&lt;/keyword&gt;&lt;keyword&gt;Targeting&lt;/keyword&gt;&lt;/keywords&gt;&lt;dates&gt;&lt;year&gt;2009&lt;/year&gt;&lt;pub-dates&gt;&lt;date&gt;2009/06/01/&lt;/date&gt;&lt;/pub-dates&gt;&lt;/dates&gt;&lt;isbn&gt;1462-9011&lt;/isbn&gt;&lt;urls&gt;&lt;related-urls&gt;&lt;url&gt;http://www.sciencedirect.com/science/article/pii/S1462901108000944&lt;/url&gt;&lt;/related-urls&gt;&lt;/urls&gt;&lt;electronic-resource-num&gt;https://doi.org/10.1016/j.envsci.2008.08.006&lt;/electronic-resource-num&gt;&lt;/record&gt;&lt;/Cite&gt;&lt;Cite  &gt;&lt;Author&gt;Lindsey&lt;/Author&gt;&lt;Year&gt;2009&lt;/Year&gt;&lt;Prefix&gt;&lt;/Prefix&gt;&lt;Suffix&gt;&lt;/Suffix&gt;&lt;Pages&gt;&lt;/Pages&gt;&lt;record&gt;&lt;rec-number&gt;6375&lt;/rec-number&gt;&lt;foreign-keys&gt;&lt;key app="EN" db-id="zv9tw0t2n2xfdiet259x2tdh09prp29zrxsv" timestamp="1571267831"&gt;6375&lt;/key&gt;&lt;/foreign-keys&gt;&lt;ref-type name="Journal Article"&gt;17&lt;/ref-type&gt;&lt;contributors&gt;&lt;authors&gt;&lt;author&gt;Lindsey, P. A.&lt;/author&gt;&lt;author&gt;Romañach, S. S.&lt;/author&gt;&lt;author&gt;Davies-Mostert, H. T.&lt;/author&gt;&lt;/authors&gt;&lt;/contributors&gt;&lt;titles&gt;&lt;title&gt;The importance of conservancies for enhancing the value of game ranch land for large mammal conservation in southern Africa&lt;/title&gt;&lt;secondary-title&gt;Journal of Zoology&lt;/secondary-title&gt;&lt;/titles&gt;&lt;periodical&gt;&lt;full-title&gt;Journal of Zoology&lt;/full-title&gt;&lt;/periodical&gt;&lt;pages&gt;99-105&lt;/pages&gt;&lt;volume&gt;277&lt;/volume&gt;&lt;number&gt;2&lt;/number&gt;&lt;keywords&gt;&lt;keyword&gt;ecotourism&lt;/keyword&gt;&lt;keyword&gt;communities&lt;/keyword&gt;&lt;keyword&gt;fences&lt;/keyword&gt;&lt;keyword&gt;land reform&lt;/keyword&gt;&lt;keyword&gt;predators&lt;/keyword&gt;&lt;keyword&gt;private land&lt;/keyword&gt;&lt;keyword&gt;trophy hunting&lt;/keyword&gt;&lt;/keywords&gt;&lt;dates&gt;&lt;year&gt;2009&lt;/year&gt;&lt;pub-dates&gt;&lt;date&gt;2009/02/01&lt;/date&gt;&lt;/pub-dates&gt;&lt;/dates&gt;&lt;publisher&gt;John Wiley &amp;amp; Sons, Ltd (10.1111)&lt;/publisher&gt;&lt;isbn&gt;0952-8369&lt;/isbn&gt;&lt;urls&gt;&lt;related-urls&gt;&lt;url&gt;https://doi.org/10.1111/j.1469-7998.2008.00529.x&lt;/url&gt;&lt;/related-urls&gt;&lt;/urls&gt;&lt;electronic-resource-num&gt;10.1111/j.1469-7998.2008.00529.x&lt;/electronic-resource-num&gt;&lt;access-date&gt;2019/10/16&lt;/access-date&gt;&lt;/record&gt;&lt;/Cite&gt;&lt;/EndNote&gt;</w:instrText>
      </w:r>
      <w:r>
        <w:rPr/>
        <w:fldChar w:fldCharType="separate" w:fldLock="0"/>
      </w:r>
      <w:r>
        <w:rPr>
          <w:rtl w:val="0"/>
          <w:lang w:val="en-US"/>
        </w:rPr>
        <w:t>(Jones &amp; Thornton, 2009; Lindsey et al., 2009)</w:t>
      </w:r>
      <w:r>
        <w:rPr/>
        <w:fldChar w:fldCharType="end" w:fldLock="0"/>
      </w:r>
      <w:r>
        <w:rPr>
          <w:rtl w:val="0"/>
          <w:lang w:val="en-US"/>
        </w:rPr>
        <w:t xml:space="preserve">.  Therefore, failure to bridge the implementation gap can impact food security regionally in this situation </w:t>
      </w:r>
      <w:r>
        <w:rPr/>
        <w:fldChar w:fldCharType="begin" w:fldLock="0"/>
      </w:r>
      <w:r>
        <w:instrText xml:space="preserve"> ADDIN EN.CITE &lt;EndNote&gt;&lt;Cite  &gt;&lt;Author&gt;Kates&lt;/Author&gt;&lt;Year&gt;2001&lt;/Year&gt;&lt;Prefix&gt;&lt;/Prefix&gt;&lt;Suffix&gt;&lt;/Suffix&gt;&lt;Pages&gt;&lt;/Pages&gt;&lt;DisplayText&gt;(Fernández, 2016; Kates et al., 2001)&lt;/DisplayText&gt;&lt;record&gt;&lt;rec-number&gt;6399&lt;/rec-number&gt;&lt;foreign-keys&gt;&lt;key app="EN" db-id="zv9tw0t2n2xfdiet259x2tdh09prp29zrxsv" timestamp="1571605041"&gt;6399&lt;/key&gt;&lt;/foreign-keys&gt;&lt;ref-type name="Journal Article"&gt;17&lt;/ref-type&gt;&lt;contributors&gt;&lt;authors&gt;&lt;author&gt;Kates, Robert W.&lt;/author&gt;&lt;author&gt;Clark, William C.&lt;/author&gt;&lt;author&gt;Corell, Robert&lt;/author&gt;&lt;author&gt;Hall, J. Michael&lt;/author&gt;&lt;author&gt;Jaeger, Carlo C.&lt;/author&gt;&lt;author&gt;Lowe, Ian&lt;/author&gt;&lt;author&gt;McCarthy, James J.&lt;/author&gt;&lt;author&gt;Schellnhuber, Hans Joachim&lt;/author&gt;&lt;author&gt;Bolin, Bert&lt;/author&gt;&lt;author&gt;Dickson, Nancy M.&lt;/author&gt;&lt;author&gt;Faucheux, Sylvie&lt;/author&gt;&lt;author&gt;Gallopin, Gilberto C.&lt;/author&gt;&lt;author&gt;Grübler, Arnulf&lt;/author&gt;&lt;author&gt;Huntley, Brian&lt;/author&gt;&lt;author&gt;Jäger, Jill&lt;/author&gt;&lt;author&gt;Jodha, Narpat S.&lt;/author&gt;&lt;author&gt;Kasperson, Roger E.&lt;/author&gt;&lt;author&gt;Mabogunje, Akin&lt;/author&gt;&lt;author&gt;Matson, Pamela&lt;/author&gt;&lt;author&gt;Mooney, Harold&lt;/author&gt;&lt;author&gt;Moore, Berrien&lt;/author&gt;&lt;author&gt;Riordan, Timothy&lt;/author&gt;&lt;author&gt;Svedin, Uno&lt;/author&gt;&lt;/authors&gt;&lt;/contributors&gt;&lt;titles&gt;&lt;title&gt;Sustainability Science&lt;/title&gt;&lt;secondary-title&gt;Science&lt;/secondary-title&gt;&lt;/titles&gt;&lt;periodical&gt;&lt;full-title&gt;Science&lt;/full-title&gt;&lt;/periodical&gt;&lt;pages&gt;641&lt;/pages&gt;&lt;volume&gt;292&lt;/volume&gt;&lt;number&gt;5517&lt;/number&gt;&lt;dates&gt;&lt;year&gt;2001&lt;/year&gt;&lt;/dates&gt;&lt;urls&gt;&lt;related-urls&gt;&lt;url&gt;http://science.sciencemag.org/content/292/5517/641.abstract&lt;/url&gt;&lt;/related-urls&gt;&lt;/urls&gt;&lt;electronic-resource-num&gt;10.1126/science.1059386&lt;/electronic-resource-num&gt;&lt;/record&gt;&lt;/Cite&gt;&lt;Cite  &gt;&lt;Author&gt;Fernández&lt;/Author&gt;&lt;Year&gt;2016&lt;/Year&gt;&lt;Prefix&gt;&lt;/Prefix&gt;&lt;Suffix&gt;&lt;/Suffix&gt;&lt;Pages&gt;&lt;/Pages&gt;&lt;record&gt;&lt;rec-number&gt;6367&lt;/rec-number&gt;&lt;foreign-keys&gt;&lt;key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(Fernández, 2016; Kates et al., 2001)</w:t>
      </w:r>
      <w:r>
        <w:rPr/>
        <w:fldChar w:fldCharType="end" w:fldLock="0"/>
      </w:r>
      <w:r>
        <w:rPr>
          <w:rtl w:val="0"/>
          <w:lang w:val="en-US"/>
        </w:rPr>
        <w:t>. Hence, the implications and trickle-down effects are pertinent not only to the direct stakeholders</w:t>
      </w:r>
      <w:del w:id="208" w:date="2020-07-03T16:07:24Z" w:author="zenrunner">
        <w:r>
          <w:rPr>
            <w:rtl w:val="0"/>
            <w:lang w:val="en-US"/>
          </w:rPr>
          <w:delText>,</w:delText>
        </w:r>
      </w:del>
      <w:r>
        <w:rPr>
          <w:rtl w:val="0"/>
          <w:lang w:val="en-US"/>
        </w:rPr>
        <w:t xml:space="preserve"> but also </w:t>
      </w:r>
      <w:del w:id="209" w:date="2020-07-03T16:11:39Z" w:author="zenrunner">
        <w:r>
          <w:rPr>
            <w:rtl w:val="0"/>
            <w:lang w:val="en-US"/>
          </w:rPr>
          <w:delText>citizens</w:delText>
        </w:r>
      </w:del>
      <w:ins w:id="210" w:date="2020-07-03T16:11:40Z" w:author="zenrunner">
        <w:r>
          <w:rPr>
            <w:rtl w:val="0"/>
            <w:lang w:val="en-US"/>
          </w:rPr>
          <w:t>society</w:t>
        </w:r>
      </w:ins>
      <w:r>
        <w:rPr>
          <w:rtl w:val="0"/>
          <w:lang w:val="en-US"/>
        </w:rPr>
        <w:t xml:space="preserve"> at large</w:t>
      </w:r>
      <w:del w:id="211" w:date="2020-07-03T16:07:19Z" w:author="zenrunner">
        <w:r>
          <w:rPr>
            <w:rtl w:val="0"/>
            <w:lang w:val="en-US"/>
          </w:rPr>
          <w:delText>—</w:delText>
        </w:r>
      </w:del>
      <w:del w:id="212" w:date="2020-07-03T16:07:19Z" w:author="zenrunner">
        <w:r>
          <w:rPr>
            <w:rtl w:val="0"/>
            <w:lang w:val="en-US"/>
          </w:rPr>
          <w:delText>socially and ecologically</w:delText>
        </w:r>
      </w:del>
      <w:r>
        <w:rPr>
          <w:rtl w:val="0"/>
          <w:lang w:val="en-US"/>
        </w:rPr>
        <w:t xml:space="preserve">. </w:t>
      </w:r>
      <w:del w:id="213" w:date="2020-07-03T16:07:55Z" w:author="zenrunner">
        <w:r>
          <w:rPr>
            <w:rtl w:val="0"/>
            <w:lang w:val="en-US"/>
          </w:rPr>
          <w:delText>This is to say that any s</w:delText>
        </w:r>
      </w:del>
      <w:ins w:id="214" w:date="2020-07-03T16:07:55Z" w:author="zenrunner">
        <w:r>
          <w:rPr>
            <w:rtl w:val="0"/>
            <w:lang w:val="en-US"/>
          </w:rPr>
          <w:t>S</w:t>
        </w:r>
      </w:ins>
      <w:r>
        <w:rPr>
          <w:rtl w:val="0"/>
          <w:lang w:val="en-US"/>
        </w:rPr>
        <w:t>cientific conversation</w:t>
      </w:r>
      <w:ins w:id="215" w:date="2020-07-03T16:07:58Z" w:author="zenrunner">
        <w:r>
          <w:rPr>
            <w:rtl w:val="0"/>
            <w:lang w:val="en-US"/>
          </w:rPr>
          <w:t>s</w:t>
        </w:r>
      </w:ins>
      <w:r>
        <w:rPr>
          <w:rtl w:val="0"/>
          <w:lang w:val="en-US"/>
        </w:rPr>
        <w:t xml:space="preserve"> </w:t>
      </w:r>
      <w:del w:id="216" w:date="2020-07-03T16:08:14Z" w:author="zenrunner">
        <w:r>
          <w:rPr>
            <w:rtl w:val="0"/>
            <w:lang w:val="en-US"/>
          </w:rPr>
          <w:delText xml:space="preserve">on solutions </w:delText>
        </w:r>
      </w:del>
      <w:r>
        <w:rPr>
          <w:rtl w:val="0"/>
          <w:lang w:val="en-US"/>
        </w:rPr>
        <w:t xml:space="preserve">should </w:t>
      </w:r>
      <w:del w:id="217" w:date="2020-07-03T16:08:18Z" w:author="zenrunner">
        <w:r>
          <w:rPr>
            <w:rtl w:val="0"/>
            <w:lang w:val="en-US"/>
          </w:rPr>
          <w:delText>best</w:delText>
        </w:r>
      </w:del>
      <w:del w:id="218" w:date="2020-07-03T16:08:18Z" w:author="zenrunner">
        <w:r>
          <w:rPr>
            <w:rtl w:val="0"/>
            <w:lang w:val="en-US"/>
          </w:rPr>
          <w:delText xml:space="preserve"> explicitly </w:delText>
        </w:r>
      </w:del>
      <w:ins w:id="219" w:date="2020-07-03T16:10:49Z" w:author="zenrunner">
        <w:r>
          <w:rPr>
            <w:rtl w:val="0"/>
            <w:lang w:val="en-US"/>
          </w:rPr>
          <w:t xml:space="preserve">thus </w:t>
        </w:r>
      </w:ins>
      <w:r>
        <w:rPr>
          <w:rtl w:val="0"/>
          <w:lang w:val="en-US"/>
        </w:rPr>
        <w:t xml:space="preserve">consider </w:t>
      </w:r>
      <w:del w:id="220" w:date="2020-07-03T16:37:02Z" w:author="zenrunner">
        <w:r>
          <w:rPr>
            <w:rtl w:val="0"/>
            <w:lang w:val="en-US"/>
          </w:rPr>
          <w:delText>any and all impacts of a challenge</w:delText>
        </w:r>
      </w:del>
      <w:del w:id="221" w:date="2020-07-03T16:37:02Z" w:author="zenrunner">
        <w:r>
          <w:rPr>
            <w:rtl w:val="0"/>
            <w:lang w:val="en-US"/>
          </w:rPr>
          <w:delText>—</w:delText>
        </w:r>
      </w:del>
      <w:del w:id="222" w:date="2020-07-03T16:37:02Z" w:author="zenrunner">
        <w:r>
          <w:rPr>
            <w:rtl w:val="0"/>
            <w:lang w:val="en-US"/>
          </w:rPr>
          <w:delText xml:space="preserve">especially business-as-usual </w:delText>
        </w:r>
      </w:del>
      <w:del w:id="223" w:date="2020-07-03T16:08:31Z" w:author="zenrunner">
        <w:r>
          <w:rPr>
            <w:rtl w:val="0"/>
            <w:lang w:val="en-US"/>
          </w:rPr>
          <w:delText>eventualities</w:delText>
        </w:r>
      </w:del>
      <w:del w:id="224" w:date="2020-07-03T16:08:31Z" w:author="zenrunner">
        <w:r>
          <w:rPr>
            <w:rtl w:val="0"/>
            <w:lang w:val="en-US"/>
          </w:rPr>
          <w:delText>—</w:delText>
        </w:r>
      </w:del>
      <w:del w:id="225" w:date="2020-07-03T16:08:31Z" w:author="zenrunner">
        <w:r>
          <w:rPr>
            <w:rtl w:val="0"/>
            <w:lang w:val="en-US"/>
          </w:rPr>
          <w:delText>even beyond their own work</w:delText>
        </w:r>
      </w:del>
      <w:ins w:id="226" w:date="2020-07-03T16:37:08Z" w:author="zenrunner">
        <w:r>
          <w:rPr>
            <w:rtl w:val="0"/>
            <w:lang w:val="en-US"/>
          </w:rPr>
          <w:t>implications that include human needs</w:t>
        </w:r>
      </w:ins>
      <w:r>
        <w:rPr>
          <w:rtl w:val="0"/>
          <w:lang w:val="en-US"/>
        </w:rPr>
        <w:t xml:space="preserve">. </w:t>
      </w:r>
    </w:p>
    <w:p>
      <w:pPr>
        <w:pStyle w:val="Body Text"/>
        <w:rPr>
          <w:del w:id="227" w:date="2020-07-03T16:11:10Z" w:author="zenrunner"/>
        </w:rPr>
      </w:pPr>
      <w:del w:id="228" w:date="2020-07-03T16:11:10Z" w:author="zenrunner">
        <w:r>
          <w:rPr>
            <w:rtl w:val="0"/>
            <w:lang w:val="en-US"/>
          </w:rPr>
          <w:delText>It is our opinion that implications described in basic scientific publications can encompass both the ecology of a system and the people.</w:delText>
        </w:r>
      </w:del>
    </w:p>
    <w:p>
      <w:pPr>
        <w:pStyle w:val="Body Text"/>
      </w:pPr>
      <w:r>
        <w:rPr>
          <w:b w:val="1"/>
          <w:bCs w:val="1"/>
          <w:rtl w:val="0"/>
          <w:lang w:val="en-US"/>
        </w:rPr>
        <w:t>5. State the direct human needs associated with this challenge.</w:t>
      </w:r>
      <w:r>
        <w:rPr>
          <w:rtl w:val="0"/>
          <w:lang w:val="en-US"/>
        </w:rPr>
        <w:t xml:space="preserve"> It is not common to state the direct needs of humans as part of the process of generating solutions for environmental challenges in many basic science publications. The intrinsic value of the ecosystem is impossible to quantify </w:t>
      </w:r>
      <w:r>
        <w:rPr/>
        <w:fldChar w:fldCharType="begin" w:fldLock="0"/>
      </w:r>
      <w:r>
        <w:instrText xml:space="preserve"> ADDIN EN.CITE &lt;EndNote&gt;&lt;Cite  &gt;&lt;Author&gt;Davidson&lt;/Author&gt;&lt;Year&gt;2013&lt;/Year&gt;&lt;Prefix&gt;&lt;/Prefix&gt;&lt;Suffix&gt;&lt;/Suffix&gt;&lt;Pages&gt;&lt;/Pages&gt;&lt;DisplayText&gt;(Davidson,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Pr/>
        <w:fldChar w:fldCharType="separate" w:fldLock="0"/>
      </w:r>
      <w:r>
        <w:rPr>
          <w:rtl w:val="0"/>
          <w:lang w:val="en-US"/>
        </w:rPr>
        <w:t>(Davidson, 2013)</w:t>
      </w:r>
      <w:r>
        <w:rPr/>
        <w:fldChar w:fldCharType="end" w:fldLock="0"/>
      </w:r>
      <w:r>
        <w:rPr>
          <w:rtl w:val="0"/>
          <w:lang w:val="en-US"/>
        </w:rPr>
        <w:t xml:space="preserve">, but linking the challenge and its solutions to direct human needs makes it less likely to be dismissed and ignored. This rule would be a novel addition to many basic scientific papers that are not directly coupled to an environmental issue. </w:t>
      </w:r>
      <w:del w:id="229" w:date="2020-07-03T16:12:22Z" w:author="zenrunner">
        <w:r>
          <w:rPr>
            <w:rtl w:val="0"/>
            <w:lang w:val="en-US"/>
          </w:rPr>
          <w:delText xml:space="preserve">Identifying anthropogenic needs will also prevent the emergence of new, related challenges or pressures on the system in question. </w:delText>
        </w:r>
      </w:del>
      <w:r>
        <w:rPr>
          <w:rtl w:val="0"/>
          <w:lang w:val="en-US"/>
        </w:rPr>
        <w:t xml:space="preserve">Bridging the gap between evidence and implementation can also be accomplished by including a proposed strategy for engagement with stakeholders as a mechanism to inform benefits and solutions </w:t>
      </w:r>
      <w:r>
        <w:rPr/>
        <w:fldChar w:fldCharType="begin" w:fldLock="0"/>
      </w:r>
      <w:r>
        <w:instrText xml:space="preserve"> ADDIN EN.CITE &lt;EndNote&gt;&lt;Cite  &gt;&lt;Author&gt;Reed&lt;/Author&gt;&lt;Year&gt;2008&lt;/Year&gt;&lt;RecNum&gt;5988&lt;/RecNum&gt;&lt;Prefix&gt;&lt;/Prefix&gt;&lt;Suffix&gt;&lt;/Suffix&gt;&lt;Pages&gt;&lt;/Pages&gt;&lt;DisplayText&gt;(Colvin et al., 2016; Reed, 2008)&lt;/DisplayText&gt;&lt;record&gt;&lt;rec-number&gt;5988&lt;/rec-number&gt;&lt;foreign-keys&gt;&lt;key app="EN" db-id="zv9tw0t2n2xfdiet259x2tdh09prp29zrxsv" timestamp="1535135793"&gt;5988&lt;/key&gt;&lt;/foreign-keys&gt;&lt;ref-type name="Journal Article"&gt;17&lt;/ref-type&gt;&lt;contributors&gt;&lt;authors&gt;&lt;author&gt;Reed, Mark S.&lt;/author&gt;&lt;/authors&gt;&lt;/contributors&gt;&lt;titles&gt;&lt;title&gt;Stakeholder participation for environmental management: A literature review&lt;/title&gt;&lt;secondary-title&gt;Biological Conservation&lt;/secondary-title&gt;&lt;/titles&gt;&lt;periodical&gt;&lt;full-title&gt;Biological Conservation&lt;/full-title&gt;&lt;/periodical&gt;&lt;pages&gt;2417-2431&lt;/pages&gt;&lt;volume&gt;141&lt;/volume&gt;&lt;number&gt;10&lt;/number&gt;&lt;keywords&gt;&lt;keyword&gt;Stakeholder participation&lt;/keyword&gt;&lt;keyword&gt;Environmental management&lt;/keyword&gt;&lt;keyword&gt;Knowledge&lt;/keyword&gt;&lt;keyword&gt;Decision-making&lt;/keyword&gt;&lt;keyword&gt;Best practice&lt;/keyword&gt;&lt;keyword&gt;Typology&lt;/keyword&gt;&lt;/keywords&gt;&lt;dates&gt;&lt;year&gt;2008&lt;/year&gt;&lt;pub-dates&gt;&lt;date&gt;2008/10/01/&lt;/date&gt;&lt;/pub-dates&gt;&lt;/dates&gt;&lt;isbn&gt;0006-3207&lt;/isbn&gt;&lt;urls&gt;&lt;related-urls&gt;&lt;url&gt;http://www.sciencedirect.com/science/article/pii/S0006320708002693&lt;/url&gt;&lt;/related-urls&gt;&lt;/urls&gt;&lt;electronic-resource-num&gt;https://doi.org/10.1016/j.biocon.2008.07.014&lt;/electronic-resource-num&gt;&lt;/record&gt;&lt;/Cite&gt;&lt;Cite  &gt;&lt;Author&gt;Colvin&lt;/Author&gt;&lt;Year&gt;2016&lt;/Year&gt;&lt;Prefix&gt;&lt;/Prefix&gt;&lt;Suffix&gt;&lt;/Suffix&gt;&lt;Pages&gt;&lt;/Pages&gt;&lt;record&gt;&lt;rec-number&gt;5989&lt;/rec-number&gt;&lt;foreign-keys&gt;&lt;key app="EN" db-id="zv9tw0t2n2xfdiet259x2tdh09prp29zrxsv" timestamp="1535135799"&gt;5989&lt;/key&gt;&lt;/foreign-keys&gt;&lt;ref-type name="Journal Article"&gt;17&lt;/ref-type&gt;&lt;contributors&gt;&lt;authors&gt;&lt;author&gt;Colvin, R. M.&lt;/author&gt;&lt;author&gt;Witt, G. Bradd&lt;/author&gt;&lt;author&gt;Lacey, Justine&lt;/author&gt;&lt;/authors&gt;&lt;/contributors&gt;&lt;titles&gt;&lt;title&gt;Approaches to identifying stakeholders in environmental management: Insights from practitioners to go beyond the ‘usual suspects’&lt;/title&gt;&lt;secondary-title&gt;Land Use Policy&lt;/secondary-title&gt;&lt;/titles&gt;&lt;periodical&gt;&lt;full-title&gt;Land Use Policy&lt;/full-title&gt;&lt;/periodical&gt;&lt;pages&gt;266-276&lt;/pages&gt;&lt;volume&gt;52&lt;/volume&gt;&lt;keywords&gt;&lt;keyword&gt;Natural resources management&lt;/keyword&gt;&lt;keyword&gt;Participation&lt;/keyword&gt;&lt;keyword&gt;Citizenry&lt;/keyword&gt;&lt;keyword&gt;Community&lt;/keyword&gt;&lt;keyword&gt;Stakeholder engagement&lt;/keyword&gt;&lt;keyword&gt;Stakeholder analysis&lt;/keyword&gt;&lt;/keywords&gt;&lt;dates&gt;&lt;year&gt;2016&lt;/year&gt;&lt;pub-dates&gt;&lt;date&gt;2016/03/01/&lt;/date&gt;&lt;/pub-dates&gt;&lt;/dates&gt;&lt;isbn&gt;0264-8377&lt;/isbn&gt;&lt;urls&gt;&lt;related-urls&gt;&lt;url&gt;http://www.sciencedirect.com/science/article/pii/S0264837715004275&lt;/url&gt;&lt;/related-urls&gt;&lt;/urls&gt;&lt;electronic-resource-num&gt;https://doi.org/10.1016/j.landusepol.2015.12.032&lt;/electronic-resource-num&gt;&lt;/record&gt;&lt;/Cite&gt;&lt;/EndNote&gt;</w:instrText>
      </w:r>
      <w:r>
        <w:rPr/>
        <w:fldChar w:fldCharType="separate" w:fldLock="0"/>
      </w:r>
      <w:r>
        <w:rPr>
          <w:rtl w:val="0"/>
          <w:lang w:val="en-US"/>
        </w:rPr>
        <w:t>(Colvin et al., 2016; Reed, 2008)</w:t>
      </w:r>
      <w:r>
        <w:rPr/>
        <w:fldChar w:fldCharType="end" w:fldLock="0"/>
      </w:r>
      <w:r>
        <w:rPr>
          <w:rtl w:val="0"/>
          <w:lang w:val="en-US"/>
        </w:rPr>
        <w:t xml:space="preserve">. Benefits to stakeholders include cultural ecosystem services, and these will in turn further sustainable local planning and more directed science </w:t>
      </w:r>
      <w:r>
        <w:rPr/>
        <w:fldChar w:fldCharType="begin" w:fldLock="0"/>
      </w:r>
      <w:r>
        <w:instrText xml:space="preserve"> ADDIN EN.CITE &lt;EndNote&gt;&lt;Cite  &gt;&lt;Author&gt;Tew&lt;/Author&gt;&lt;Year&gt;2019&lt;/Year&gt;&lt;RecNum&gt;6242&lt;/RecNum&gt;&lt;Prefix&gt;&lt;/Prefix&gt;&lt;Suffix&gt;&lt;/Suffix&gt;&lt;Pages&gt;&lt;/Pages&gt;&lt;DisplayText&gt;(Tew et al.,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Pr/>
        <w:fldChar w:fldCharType="separate" w:fldLock="0"/>
      </w:r>
      <w:r>
        <w:rPr>
          <w:rtl w:val="0"/>
          <w:lang w:val="en-US"/>
        </w:rPr>
        <w:t>(Tew et al., 2019)</w:t>
      </w:r>
      <w:r>
        <w:rPr/>
        <w:fldChar w:fldCharType="end" w:fldLock="0"/>
      </w:r>
      <w:r>
        <w:rPr>
          <w:rtl w:val="0"/>
          <w:lang w:val="en-US"/>
        </w:rPr>
        <w:t xml:space="preserve">. Not every study has to have global scope or large societal implications, and </w:t>
      </w:r>
      <w:del w:id="230" w:date="2020-07-03T16:13:46Z" w:author="zenrunner">
        <w:r>
          <w:rPr>
            <w:rtl w:val="0"/>
            <w:lang w:val="en-US"/>
          </w:rPr>
          <w:delText>the scope of the science-practice connection is</w:delText>
        </w:r>
      </w:del>
      <w:ins w:id="231" w:date="2020-07-03T16:14:03Z" w:author="zenrunner">
        <w:r>
          <w:rPr>
            <w:rtl w:val="0"/>
            <w:lang w:val="en-US"/>
          </w:rPr>
          <w:t>practical application is</w:t>
        </w:r>
      </w:ins>
      <w:r>
        <w:rPr>
          <w:rtl w:val="0"/>
          <w:lang w:val="en-US"/>
        </w:rPr>
        <w:t xml:space="preserve"> rarely simple </w:t>
      </w:r>
      <w:r>
        <w:rPr/>
        <w:fldChar w:fldCharType="begin" w:fldLock="0"/>
      </w:r>
      <w:r>
        <w:instrText xml:space="preserve"> ADDIN EN.CITE &lt;EndNote&gt;&lt;Cite  &gt;&lt;Author&gt;Regeer&lt;/Author&gt;&lt;Year&gt;2009&lt;/Year&gt;&lt;RecNum&gt;6398&lt;/RecNum&gt;&lt;Prefix&gt;&lt;/Prefix&gt;&lt;Suffix&gt;&lt;/Suffix&gt;&lt;Pages&gt;&lt;/Pages&gt;&lt;DisplayText&gt;(Regeer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Pr/>
        <w:fldChar w:fldCharType="separate" w:fldLock="0"/>
      </w:r>
      <w:r>
        <w:rPr>
          <w:rtl w:val="0"/>
          <w:lang w:val="en-US"/>
        </w:rPr>
        <w:t>(Regeer et al., 2009)</w:t>
      </w:r>
      <w:r>
        <w:rPr/>
        <w:fldChar w:fldCharType="end" w:fldLock="0"/>
      </w:r>
      <w:r>
        <w:rPr>
          <w:rtl w:val="0"/>
          <w:lang w:val="en-US"/>
        </w:rPr>
        <w:t>. This is an important boundary to this rule and suggests that it need not apply to every study; but articulating human needs in more ecological system papers will go a long way to filling the gap between acceptable science and collaboration. It will also improve the perception of science by the public. Mentions of human needs or at least recognition that there are human stakeholders associated with almost every natural ecosystem globally can reduce an ivory-tower effect</w:t>
      </w:r>
      <w:del w:id="232" w:date="2020-07-03T16:14:41Z" w:author="zenrunner">
        <w:r>
          <w:rPr>
            <w:rtl w:val="0"/>
            <w:lang w:val="en-US"/>
          </w:rPr>
          <w:delText xml:space="preserve"> by showing that scientists do consider people when writing some of our basic science</w:delText>
        </w:r>
      </w:del>
      <w:r>
        <w:rPr>
          <w:rtl w:val="0"/>
          <w:lang w:val="en-US"/>
        </w:rPr>
        <w:t>.</w:t>
      </w:r>
    </w:p>
    <w:p>
      <w:pPr>
        <w:pStyle w:val="Body Text"/>
        <w:rPr>
          <w:ins w:id="233" w:date="2020-07-03T16:33:55Z" w:author="zenrunner"/>
        </w:rPr>
      </w:pPr>
      <w:r>
        <w:rPr>
          <w:b w:val="1"/>
          <w:bCs w:val="1"/>
          <w:rtl w:val="0"/>
          <w:lang w:val="en-US"/>
        </w:rPr>
        <w:t>6. List at least one limitation of the study and explain.</w:t>
      </w:r>
      <w:r>
        <w:rPr>
          <w:rtl w:val="0"/>
          <w:lang w:val="en-US"/>
        </w:rPr>
        <w:t xml:space="preserve"> There is no perfect experiment </w:t>
      </w:r>
      <w:r>
        <w:rPr/>
        <w:fldChar w:fldCharType="begin" w:fldLock="0"/>
      </w:r>
      <w:r>
        <w:instrText xml:space="preserve"> ADDIN EN.CITE &lt;EndNote&gt;&lt;Cite  &gt;&lt;Author&gt;Ruxton&lt;/Author&gt;&lt;Year&gt;2018&lt;/Year&gt;&lt;RecNum&gt;6381&lt;/RecNum&gt;&lt;Prefix&gt;&lt;/Prefix&gt;&lt;Suffix&gt;&lt;/Suffix&gt;&lt;Pages&gt;&lt;/Pages&gt;&lt;DisplayText&gt;(Ruxton,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Press.&lt;/publisher&gt;&lt;urls/&gt;&lt;/record&gt;&lt;/Cite&gt;&lt;/EndNote&gt;</w:instrText>
      </w:r>
      <w:r>
        <w:rPr/>
        <w:fldChar w:fldCharType="separate" w:fldLock="0"/>
      </w:r>
      <w:r>
        <w:rPr>
          <w:rtl w:val="0"/>
          <w:lang w:val="en-US"/>
        </w:rPr>
        <w:t>(Ruxton, 2018)</w:t>
      </w:r>
      <w:r>
        <w:rPr/>
        <w:fldChar w:fldCharType="end" w:fldLock="0"/>
      </w:r>
      <w:r>
        <w:rPr>
          <w:rtl w:val="0"/>
          <w:lang w:val="en-US"/>
        </w:rPr>
        <w:t xml:space="preserve"> or synthesis </w:t>
      </w:r>
      <w:r>
        <w:rPr/>
        <w:fldChar w:fldCharType="begin" w:fldLock="0"/>
      </w:r>
      <w:r>
        <w:instrText xml:space="preserve"> ADDIN EN.CITE &lt;EndNote&gt;&lt;Cite  &gt;&lt;Author&gt;Kotiaho&lt;/Author&gt;&lt;Year&gt;2002&lt;/Year&gt;&lt;RecNum&gt;1806&lt;/RecNum&gt;&lt;Prefix&gt;&lt;/Prefix&gt;&lt;Suffix&gt;&lt;/Suffix&gt;&lt;Pages&gt;&lt;/Pages&gt;&lt;DisplayText&gt;(Kotiaho &amp;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criteria&lt;/keyword&gt;&lt;/keywords&gt;&lt;dates&gt;&lt;year&gt;2002&lt;/year&gt;&lt;/dates&gt;&lt;urls/&gt;&lt;/record&gt;&lt;/Cite&gt;&lt;/EndNote&gt;</w:instrText>
      </w:r>
      <w:r>
        <w:rPr/>
        <w:fldChar w:fldCharType="separate" w:fldLock="0"/>
      </w:r>
      <w:r>
        <w:rPr>
          <w:rtl w:val="0"/>
          <w:lang w:val="en-US"/>
        </w:rPr>
        <w:t>(Kotiaho &amp; Tomkins, 2002)</w:t>
      </w:r>
      <w:r>
        <w:rPr/>
        <w:fldChar w:fldCharType="end" w:fldLock="0"/>
      </w:r>
      <w:r>
        <w:rPr>
          <w:rtl w:val="0"/>
          <w:lang w:val="en-US"/>
        </w:rPr>
        <w:t xml:space="preserve">. Critically reading the study associated with the challenge can mean the difference between success and failure of a derived management solution that otherwise follows all other rules presented. A clearly written analysis of causation and correlation in our papers will help avoid fatal missteps in readership and </w:t>
      </w:r>
      <w:r>
        <w:rPr>
          <w:rtl w:val="0"/>
          <w:lang w:val="en-US"/>
        </w:rPr>
        <w:t>will</w:t>
      </w:r>
      <w:r>
        <w:rPr>
          <w:rtl w:val="0"/>
          <w:lang w:val="en-US"/>
        </w:rPr>
        <w:t xml:space="preserve"> ensure effective framing of expected outcomes, including environmental interventions for </w:t>
      </w:r>
      <w:del w:id="234" w:date="2020-07-03T14:36:17Z" w:author="zenrunner">
        <w:r>
          <w:rPr>
            <w:rtl w:val="0"/>
            <w:lang w:val="en-US"/>
          </w:rPr>
          <w:delText>conservationists</w:delText>
        </w:r>
      </w:del>
      <w:ins w:id="235" w:date="2020-07-03T14:36:18Z" w:author="zenrunner">
        <w:r>
          <w:rPr>
            <w:rtl w:val="0"/>
            <w:lang w:val="en-US"/>
          </w:rPr>
          <w:t>managers</w:t>
        </w:r>
      </w:ins>
      <w:r>
        <w:rPr>
          <w:rtl w:val="0"/>
          <w:lang w:val="en-US"/>
        </w:rPr>
        <w:t xml:space="preserve">. We are proposing a change </w:t>
      </w:r>
      <w:del w:id="236" w:date="2020-07-03T16:35:23Z" w:author="zenrunner">
        <w:r>
          <w:rPr>
            <w:rtl w:val="0"/>
            <w:lang w:val="en-US"/>
          </w:rPr>
          <w:delText xml:space="preserve">here </w:delText>
        </w:r>
      </w:del>
      <w:r>
        <w:rPr>
          <w:rtl w:val="0"/>
          <w:lang w:val="en-US"/>
        </w:rPr>
        <w:t xml:space="preserve">from the </w:t>
      </w:r>
      <w:del w:id="237" w:date="2020-07-03T16:33:03Z" w:author="zenrunner">
        <w:r>
          <w:rPr>
            <w:rtl w:val="0"/>
            <w:lang w:val="en-US"/>
          </w:rPr>
          <w:delText xml:space="preserve">typical and formulaic </w:delText>
        </w:r>
      </w:del>
      <w:r>
        <w:rPr>
          <w:rtl w:val="0"/>
          <w:lang w:val="en-US"/>
        </w:rPr>
        <w:t xml:space="preserve">norm in scientific writing wherein many papers end with a call for additional research on that specific topic. </w:t>
      </w:r>
      <w:del w:id="238" w:date="2020-07-03T16:34:31Z" w:author="zenrunner">
        <w:r>
          <w:rPr>
            <w:rtl w:val="0"/>
            <w:lang w:val="en-US"/>
          </w:rPr>
          <w:delText>Instead, consider p</w:delText>
        </w:r>
      </w:del>
      <w:ins w:id="239" w:date="2020-07-03T16:34:31Z" w:author="zenrunner">
        <w:r>
          <w:rPr>
            <w:rtl w:val="0"/>
            <w:lang w:val="en-US"/>
          </w:rPr>
          <w:t>P</w:t>
        </w:r>
      </w:ins>
      <w:r>
        <w:rPr>
          <w:rtl w:val="0"/>
          <w:lang w:val="en-US"/>
        </w:rPr>
        <w:t>rovid</w:t>
      </w:r>
      <w:ins w:id="240" w:date="2020-07-03T16:34:34Z" w:author="zenrunner">
        <w:r>
          <w:rPr>
            <w:rtl w:val="0"/>
            <w:lang w:val="en-US"/>
          </w:rPr>
          <w:t>e</w:t>
        </w:r>
      </w:ins>
      <w:del w:id="241" w:date="2020-07-03T16:34:34Z" w:author="zenrunner">
        <w:r>
          <w:rPr>
            <w:rtl w:val="0"/>
            <w:lang w:val="en-US"/>
          </w:rPr>
          <w:delText>ing</w:delText>
        </w:r>
      </w:del>
      <w:r>
        <w:rPr>
          <w:rtl w:val="0"/>
          <w:lang w:val="en-US"/>
        </w:rPr>
        <w:t xml:space="preserve"> a specific statement of the relative strength of evidence and gaps in the research. </w:t>
      </w:r>
      <w:r>
        <w:rPr>
          <w:rtl w:val="0"/>
          <w:lang w:val="en-US"/>
        </w:rPr>
        <w:t>B</w:t>
      </w:r>
      <w:r>
        <w:rPr>
          <w:rtl w:val="0"/>
          <w:lang w:val="en-US"/>
        </w:rPr>
        <w:t>e truthful</w:t>
      </w:r>
      <w:r>
        <w:rPr>
          <w:rtl w:val="0"/>
          <w:lang w:val="en-US"/>
        </w:rPr>
        <w:t xml:space="preserve"> and transparent</w:t>
      </w:r>
      <w:r>
        <w:rPr>
          <w:rtl w:val="0"/>
          <w:lang w:val="en-US"/>
        </w:rPr>
        <w:t xml:space="preserve">. Describe the extent that these findings can be generalized. These statements will provide a future direction for additional research and for appropriate decision making. </w:t>
      </w:r>
      <w:del w:id="242" w:date="2020-07-03T16:34:45Z" w:author="zenrunner">
        <w:r>
          <w:rPr>
            <w:rtl w:val="0"/>
            <w:lang w:val="en-US"/>
          </w:rPr>
          <w:delText xml:space="preserve">Make it easy for end-users to know when not to implement the findings of a specific study. </w:delText>
        </w:r>
      </w:del>
      <w:r>
        <w:rPr>
          <w:rtl w:val="0"/>
          <w:lang w:val="en-US"/>
        </w:rPr>
        <w:t>This rule is not based on evidence but on preference.</w:t>
      </w:r>
      <w:del w:id="243" w:date="2020-07-03T16:35:07Z" w:author="zenrunner">
        <w:r>
          <w:rPr>
            <w:rtl w:val="0"/>
            <w:lang w:val="en-US"/>
          </w:rPr>
          <w:delText xml:space="preserve"> For instance, a statement that additional research is needed in some general form neither inspires nor directs the reader where to consider novel applications. An admission that certain findings are directly relevant to this particular species (and not others) generates both a clear sense how to implement this specific discovery (i.e. this biocontrol works for this species) and spotlights a path forward (i.e. we need to test the method on related species or other functionally similar invasive species).</w:delText>
        </w:r>
      </w:del>
    </w:p>
    <w:p>
      <w:pPr>
        <w:pStyle w:val="Body Text"/>
        <w:rPr>
          <w:del w:id="244" w:date="2020-07-03T16:33:55Z" w:author="zenrunner"/>
        </w:rPr>
      </w:pPr>
      <w:del w:id="245" w:date="2020-07-03T16:33:55Z" w:author="zenrunner">
        <w:r>
          <w:rPr>
            <w:rtl w:val="0"/>
            <w:lang w:val="en-US"/>
          </w:rPr>
          <w:delText xml:space="preserve"> There are many great examples of this rule in action once you are cognizant of the nuances in how limitations can be stated.</w:delText>
        </w:r>
      </w:del>
    </w:p>
    <w:p>
      <w:pPr>
        <w:pStyle w:val="Body Text"/>
      </w:pPr>
      <w:r>
        <w:rPr>
          <w:b w:val="1"/>
          <w:bCs w:val="1"/>
          <w:rtl w:val="0"/>
          <w:lang w:val="en-US"/>
        </w:rPr>
        <w:t>7. Explore the benefits of minimal intervention for stakeholders.</w:t>
      </w:r>
      <w:r>
        <w:rPr>
          <w:rtl w:val="0"/>
          <w:lang w:val="en-US"/>
        </w:rPr>
        <w:t xml:space="preserve"> Resources are limiting, and, at times, the business-as-usual model can provide a guide to intervention for some environmental management challenges </w:t>
      </w:r>
      <w:r>
        <w:rPr/>
        <w:fldChar w:fldCharType="begin" w:fldLock="0"/>
      </w:r>
      <w:r>
        <w:instrText xml:space="preserve"> ADDIN EN.CITE &lt;EndNote&gt;&lt;Cite  &gt;&lt;Author&gt;Ferguson&lt;/Author&gt;&lt;Year&gt;2015&lt;/Year&gt;&lt;RecNum&gt;6041&lt;/RecNum&gt;&lt;Prefix&gt;&lt;/Prefix&gt;&lt;Suffix&gt;&lt;/Suffix&gt;&lt;Pages&gt;&lt;/Pages&gt;&lt;DisplayText&gt;(Ferguson, 2015; Mosnier et al., 2017)&lt;/DisplayText&gt;&lt;record&gt;&lt;rec-number&gt;6041&lt;/rec-number&gt;&lt;foreign-keys&gt;&lt;key app="EN" db-id="zv9tw0t2n2xfdiet259x2tdh09prp29zrxsv" timestamp="1541103989"&gt;6041&lt;/key&gt;&lt;/foreign-keys&gt;&lt;ref-type name="Journal Article"&gt;17&lt;/ref-type&gt;&lt;contributors&gt;&lt;authors&gt;&lt;author&gt;Ferguson, Peter&lt;/author&gt;&lt;/authors&gt;&lt;/contributors&gt;&lt;titles&gt;&lt;title&gt;The green economy agenda: business as usual or transformational discourse?&lt;/title&gt;&lt;secondary-title&gt;Environmental Politics&lt;/secondary-title&gt;&lt;/titles&gt;&lt;periodical&gt;&lt;full-title&gt;Environmental Politics&lt;/full-title&gt;&lt;/periodical&gt;&lt;pages&gt;17-37&lt;/pages&gt;&lt;volume&gt;24&lt;/volume&gt;&lt;number&gt;1&lt;/number&gt;&lt;dates&gt;&lt;year&gt;2015&lt;/year&gt;&lt;/dates&gt;&lt;publisher&gt;Routledge&lt;/publisher&gt;&lt;isbn&gt;0964-4016&lt;/isbn&gt;&lt;urls&gt;&lt;related-urls&gt;&lt;url&gt;https://doi.org/10.1080/09644016.2014.919748&lt;/url&gt;&lt;/related-urls&gt;&lt;/urls&gt;&lt;electronic-resource-num&gt;10.1080/09644016.2014.919748&lt;/electronic-resource-num&gt;&lt;/record&gt;&lt;/Cite&gt;&lt;Cite  &gt;&lt;Author&gt;Mosnier&lt;/Author&gt;&lt;Year&gt;2017&lt;/Year&gt;&lt;RecNum&gt;6382&lt;/RecNum&gt;&lt;Prefix&gt;&lt;/Prefix&gt;&lt;Suffix&gt;&lt;/Suffix&gt;&lt;Pages&gt;&lt;/Pages&gt;&lt;record&gt;&lt;rec-number&gt;6382&lt;/rec-number&gt;&lt;foreign-keys&gt;&lt;key app="EN" db-id="zv9tw0t2n2xfdiet259x2tdh09prp29zrxsv" timestamp="1571268499"&gt;6382&lt;/key&gt;&lt;/foreign-keys&gt;&lt;ref-type name="Journal Article"&gt;17&lt;/ref-type&gt;&lt;contributors&gt;&lt;authors&gt;&lt;author&gt;Mosnier, Claire&lt;/author&gt;&lt;author&gt;Duclos, Anne&lt;/author&gt;&lt;author&gt;Agabriel, Jacques&lt;/author&gt;&lt;author&gt;Gac, Armelle&lt;/author&gt;&lt;/authors&gt;&lt;/contributors&gt;&lt;titles&gt;&lt;title&gt;What prospective scenarios for 2035 will be compatible with reduced impact of French beef and dairy farm on climate change?&lt;/title&gt;&lt;secondary-title&gt;Agricultural Systems&lt;/secondary-title&gt;&lt;/titles&gt;&lt;periodical&gt;&lt;full-title&gt;Agricultural Systems&lt;/full-title&gt;&lt;/periodical&gt;&lt;pages&gt;193-201&lt;/pages&gt;&lt;volume&gt;157&lt;/volume&gt;&lt;keywords&gt;&lt;keyword&gt;Greenhouse gas emissions&lt;/keyword&gt;&lt;keyword&gt;Cattle farms&lt;/keyword&gt;&lt;keyword&gt;Bio-economic model&lt;/keyword&gt;&lt;keyword&gt;Intensification&lt;/keyword&gt;&lt;keyword&gt;Prospective&lt;/keyword&gt;&lt;/keywords&gt;&lt;dates&gt;&lt;year&gt;2017&lt;/year&gt;&lt;pub-dates&gt;&lt;date&gt;2017/10/01/&lt;/date&gt;&lt;/pub-dates&gt;&lt;/dates&gt;&lt;isbn&gt;0308-521X&lt;/isbn&gt;&lt;urls&gt;&lt;related-urls&gt;&lt;url&gt;http://www.sciencedirect.com/science/article/pii/S0308521X16302438&lt;/url&gt;&lt;/related-urls&gt;&lt;/urls&gt;&lt;electronic-resource-num&gt;https://doi.org/10.1016/j.agsy.2017.07.006&lt;/electronic-resource-num&gt;&lt;/record&gt;&lt;/Cite&gt;&lt;/EndNote&gt;</w:instrText>
      </w:r>
      <w:r>
        <w:rPr/>
        <w:fldChar w:fldCharType="separate" w:fldLock="0"/>
      </w:r>
      <w:r>
        <w:rPr>
          <w:rtl w:val="0"/>
          <w:lang w:val="en-US"/>
        </w:rPr>
        <w:t>(Ferguson, 2015; Mosnier et al., 2017)</w:t>
      </w:r>
      <w:r>
        <w:rPr/>
        <w:fldChar w:fldCharType="end" w:fldLock="0"/>
      </w:r>
      <w:r>
        <w:rPr>
          <w:rtl w:val="0"/>
          <w:lang w:val="en-US"/>
        </w:rPr>
        <w:t xml:space="preserve">. At the minimum, exploration of a hope-for-the-best strategy or minimal intervention is critical due to cost limitations. Business-as-usual models can also provide an economic mechanism to value ecosystems services </w:t>
      </w:r>
      <w:r>
        <w:rPr/>
        <w:fldChar w:fldCharType="begin" w:fldLock="0"/>
      </w:r>
      <w:r>
        <w:instrText xml:space="preserve"> ADDIN EN.CITE &lt;EndNote&gt;&lt;Cite  &gt;&lt;Author&gt;Fu&lt;/Author&gt;&lt;Year&gt;2018&lt;/Year&gt;&lt;RecNum&gt;6383&lt;/RecNum&gt;&lt;Prefix&gt;&lt;/Prefix&gt;&lt;Suffix&gt;&lt;/Suffix&gt;&lt;Pages&gt;&lt;/Pages&gt;&lt;DisplayText&gt;(Fu et al., 2018; Karttunen et al., 2018)&lt;/DisplayText&gt;&lt;record&gt;&lt;rec-number&gt;6383&lt;/rec-number&gt;&lt;foreign-keys&gt;&lt;key app="EN" db-id="zv9tw0t2n2xfdiet259x2tdh09prp29zrxsv" timestamp="1571268575"&gt;6383&lt;/key&gt;&lt;/foreign-keys&gt;&lt;ref-type name="Journal Article"&gt;17&lt;/ref-type&gt;&lt;contributors&gt;&lt;authors&gt;&lt;author&gt;Fu, Qi&lt;/author&gt;&lt;author&gt;Hou, Ying&lt;/author&gt;&lt;author&gt;Wang, Bo&lt;/author&gt;&lt;author&gt;Bi, Xu&lt;/author&gt;&lt;author&gt;Li, Bo&lt;/author&gt;&lt;author&gt;Zhang, Xinshi&lt;/author&gt;&lt;/authors&gt;&lt;/contributors&gt;&lt;titles&gt;&lt;title&gt;Scenario analysis of ecosystem service changes and interactions in a mountain-oasis-desert system: a case study in Altay Prefecture, China&lt;/title&gt;&lt;secondary-title&gt;Scientific Reports&lt;/secondary-title&gt;&lt;/titles&gt;&lt;periodical&gt;&lt;full-title&gt;Scientific Reports&lt;/full-title&gt;&lt;/periodical&gt;&lt;pages&gt;12939&lt;/pages&gt;&lt;volume&gt;8&lt;/volume&gt;&lt;number&gt;1&lt;/number&gt;&lt;dates&gt;&lt;year&gt;2018&lt;/year&gt;&lt;pub-dates&gt;&lt;date&gt;2018/08/28&lt;/date&gt;&lt;/pub-dates&gt;&lt;/dates&gt;&lt;isbn&gt;2045-2322&lt;/isbn&gt;&lt;urls&gt;&lt;related-urls&gt;&lt;url&gt;https://doi.org/10.1038/s41598-018-31043-y&lt;/url&gt;&lt;/related-urls&gt;&lt;/urls&gt;&lt;electronic-resource-num&gt;10.1038/s41598-018-31043-y&lt;/electronic-resource-num&gt;&lt;/record&gt;&lt;/Cite&gt;&lt;Cite  &gt;&lt;Author&gt;Karttunen&lt;/Author&gt;&lt;Year&gt;2018&lt;/Year&gt;&lt;Prefix&gt;&lt;/Prefix&gt;&lt;Suffix&gt;&lt;/Suffix&gt;&lt;Pages&gt;&lt;/Pages&gt;&lt;record&gt;&lt;rec-number&gt;6384&lt;/rec-number&gt;&lt;foreign-keys&gt;&lt;key app="EN" db-id="zv9tw0t2n2xfdiet259x2tdh09prp29zrxsv" timestamp="1571268629"&gt;6384&lt;/key&gt;&lt;/foreign-keys&gt;&lt;ref-type name="Journal Article"&gt;17&lt;/ref-type&gt;&lt;contributors&gt;&lt;authors&gt;&lt;author&gt;Karttunen, Kalle&lt;/author&gt;&lt;author&gt;Ahtikoski, Anssi&lt;/author&gt;&lt;author&gt;Kujala, Susanna&lt;/author&gt;&lt;author&gt;Törmä, Hannu&lt;/author&gt;&lt;author&gt;Kinnunen, Jouko&lt;/author&gt;&lt;author&gt;Salminen, Hannu&lt;/author&gt;&lt;author&gt;Huuskonen, Saija&lt;/author&gt;&lt;author&gt;Kojola, Soili&lt;/author&gt;&lt;author&gt;Lehtonen, Mika&lt;/author&gt;&lt;author&gt;Hynynen, Jari&lt;/author&gt;&lt;author&gt;Ranta, Tapio&lt;/author&gt;&lt;/authors&gt;&lt;/contributors&gt;&lt;titles&gt;&lt;title&gt;Regional socio-economic impacts of intensive forest management, a CGE approach&lt;/title&gt;&lt;secondary-title&gt;Biomass and Bioenergy&lt;/secondary-title&gt;&lt;/titles&gt;&lt;periodical&gt;&lt;full-title&gt;Biomass and Bioenergy&lt;/full-title&gt;&lt;/periodical&gt;&lt;pages&gt;8-15&lt;/pages&gt;&lt;volume&gt;118&lt;/volume&gt;&lt;keywords&gt;&lt;keyword&gt;CGE modelling&lt;/keyword&gt;&lt;keyword&gt;Demand&lt;/keyword&gt;&lt;keyword&gt;Wood&lt;/keyword&gt;&lt;keyword&gt;Simulation&lt;/keyword&gt;&lt;keyword&gt;GDP&lt;/keyword&gt;&lt;keyword&gt;Employment&lt;/keyword&gt;&lt;/keywords&gt;&lt;dates&gt;&lt;year&gt;2018&lt;/year&gt;&lt;pub-dates&gt;&lt;date&gt;2018/11/01/&lt;/date&gt;&lt;/pub-dates&gt;&lt;/dates&gt;&lt;isbn&gt;0961-9534&lt;/isbn&gt;&lt;urls&gt;&lt;related-urls&gt;&lt;url&gt;http://www.sciencedirect.com/science/article/pii/S0961953418301946&lt;/url&gt;&lt;/related-urls&gt;&lt;/urls&gt;&lt;electronic-resource-num&gt;https://doi.org/10.1016/j.biombioe.2018.07.024&lt;/electronic-resource-num&gt;&lt;/record&gt;&lt;/Cite&gt;&lt;/EndNote&gt;</w:instrText>
      </w:r>
      <w:r>
        <w:rPr/>
        <w:fldChar w:fldCharType="separate" w:fldLock="0"/>
      </w:r>
      <w:r>
        <w:rPr>
          <w:rtl w:val="0"/>
          <w:lang w:val="en-US"/>
        </w:rPr>
        <w:t>(Fu et al., 2018; Karttunen et al., 2018)</w:t>
      </w:r>
      <w:r>
        <w:rPr/>
        <w:fldChar w:fldCharType="end" w:fldLock="0"/>
      </w:r>
      <w:r>
        <w:rPr>
          <w:rtl w:val="0"/>
          <w:lang w:val="en-US"/>
        </w:rPr>
        <w:t xml:space="preserve">, and while this is not without debate, this can expand the range of invested stakeholders and potential investors in a solution for a particular challenge. </w:t>
      </w:r>
      <w:del w:id="246" w:date="2020-07-03T16:41:32Z" w:author="zenrunner">
        <w:r>
          <w:rPr>
            <w:rtl w:val="0"/>
            <w:lang w:val="en-US"/>
          </w:rPr>
          <w:delText>A best- and worst-case scenario analysis is also a frequent need for many environmental challenges as the inertia of the socio-political structures that we use limits our ability to quickly manage people and resources.</w:delText>
        </w:r>
      </w:del>
      <w:del w:id="247" w:date="2020-07-03T16:41:32Z" w:author="zenrunner">
        <w:r>
          <w:rPr>
            <w:rtl w:val="0"/>
            <w:lang w:val="en-US"/>
          </w:rPr>
          <w:delText xml:space="preserve"> </w:delText>
        </w:r>
      </w:del>
      <w:r>
        <w:rPr>
          <w:rtl w:val="0"/>
          <w:lang w:val="en-US"/>
        </w:rPr>
        <w:t>T</w:t>
      </w:r>
      <w:r>
        <w:rPr>
          <w:rtl w:val="0"/>
          <w:lang w:val="en-US"/>
        </w:rPr>
        <w:t>he bes</w:t>
      </w:r>
      <w:r>
        <w:rPr>
          <w:rtl w:val="0"/>
          <w:lang w:val="en-US"/>
        </w:rPr>
        <w:t xml:space="preserve">t </w:t>
      </w:r>
      <w:r>
        <w:rPr>
          <w:rtl w:val="0"/>
          <w:lang w:val="en-US"/>
        </w:rPr>
        <w:t xml:space="preserve">and worst-case scenarios are not always clear or equal </w:t>
      </w:r>
      <w:r>
        <w:rPr>
          <w:rtl w:val="0"/>
          <w:lang w:val="en-US"/>
        </w:rPr>
        <w:t xml:space="preserve">between strategies or </w:t>
      </w:r>
      <w:r>
        <w:rPr>
          <w:rtl w:val="0"/>
          <w:lang w:val="en-US"/>
        </w:rPr>
        <w:t xml:space="preserve">in severity, but navigating the likelihood of these </w:t>
      </w:r>
      <w:r>
        <w:rPr>
          <w:rtl w:val="0"/>
          <w:lang w:val="en-US"/>
        </w:rPr>
        <w:t>implications</w:t>
      </w:r>
      <w:r>
        <w:rPr>
          <w:rtl w:val="0"/>
          <w:lang w:val="en-US"/>
        </w:rPr>
        <w:t xml:space="preserve"> </w:t>
      </w:r>
      <w:r>
        <w:rPr>
          <w:rtl w:val="0"/>
          <w:lang w:val="en-US"/>
        </w:rPr>
        <w:t xml:space="preserve">can </w:t>
      </w:r>
      <w:r>
        <w:rPr>
          <w:rtl w:val="0"/>
          <w:lang w:val="en-US"/>
        </w:rPr>
        <w:t>provide perspective to researchers and stakeholders. There is a boundary to using this rule to bridge an evidence-implementation gap</w:t>
      </w:r>
      <w:r>
        <w:rPr>
          <w:rtl w:val="0"/>
          <w:lang w:val="en-US"/>
        </w:rPr>
        <w:t>—</w:t>
      </w:r>
      <w:r>
        <w:rPr>
          <w:rtl w:val="0"/>
          <w:lang w:val="en-US"/>
        </w:rPr>
        <w:t>some studies are not amenable to costing because we have not developed the valuation framework or do not yet have the means to implement a solution even if we understand the biology or ecology of a system.</w:t>
      </w:r>
    </w:p>
    <w:p>
      <w:pPr>
        <w:pStyle w:val="Body Text"/>
      </w:pPr>
      <w:r>
        <w:rPr>
          <w:b w:val="1"/>
          <w:bCs w:val="1"/>
          <w:rtl w:val="0"/>
          <w:lang w:val="en-US"/>
        </w:rPr>
        <w:t>8.</w:t>
      </w:r>
      <w:ins w:id="248" w:date="2020-07-03T16:47:03Z" w:author="zenrunner">
        <w:r>
          <w:rPr>
            <w:b w:val="1"/>
            <w:bCs w:val="1"/>
            <w:rtl w:val="0"/>
            <w:lang w:val="en-US"/>
          </w:rPr>
          <w:t xml:space="preserve"> </w:t>
        </w:r>
      </w:ins>
      <w:del w:id="249" w:date="2020-07-03T16:47:02Z" w:author="zenrunner">
        <w:r>
          <w:rPr>
            <w:b w:val="1"/>
            <w:bCs w:val="1"/>
            <w:rtl w:val="0"/>
            <w:lang w:val="en-US"/>
          </w:rPr>
          <w:delText xml:space="preserve"> List the tools applied to this challenge</w:delText>
        </w:r>
      </w:del>
      <w:ins w:id="250" w:date="2020-07-03T16:44:12Z" w:author="zenrunner">
        <w:r>
          <w:rPr>
            <w:b w:val="1"/>
            <w:bCs w:val="1"/>
            <w:rtl w:val="0"/>
            <w:lang w:val="en-US"/>
          </w:rPr>
          <w:t>Be transparent in reporting methods</w:t>
        </w:r>
      </w:ins>
      <w:r>
        <w:rPr>
          <w:b w:val="1"/>
          <w:bCs w:val="1"/>
          <w:rtl w:val="0"/>
          <w:lang w:val="en-US"/>
        </w:rPr>
        <w:t>.</w:t>
      </w:r>
      <w:r>
        <w:rPr>
          <w:rtl w:val="0"/>
          <w:lang w:val="en-US"/>
        </w:rPr>
        <w:t xml:space="preserve"> Typically, there is at least one </w:t>
      </w:r>
      <w:del w:id="251" w:date="2020-07-03T16:46:18Z" w:author="zenrunner">
        <w:r>
          <w:rPr>
            <w:rtl w:val="0"/>
            <w:lang w:val="en-US"/>
          </w:rPr>
          <w:delText>primary</w:delText>
        </w:r>
      </w:del>
      <w:ins w:id="252" w:date="2020-07-03T16:46:20Z" w:author="zenrunner">
        <w:r>
          <w:rPr>
            <w:rtl w:val="0"/>
            <w:lang w:val="en-US"/>
          </w:rPr>
          <w:t>general</w:t>
        </w:r>
      </w:ins>
      <w:r>
        <w:rPr>
          <w:rtl w:val="0"/>
          <w:lang w:val="en-US"/>
        </w:rPr>
        <w:t xml:space="preserve"> </w:t>
      </w:r>
      <w:ins w:id="253" w:date="2020-07-03T16:46:36Z" w:author="zenrunner">
        <w:r>
          <w:rPr>
            <w:rtl w:val="0"/>
            <w:lang w:val="en-US"/>
          </w:rPr>
          <w:t xml:space="preserve">category of </w:t>
        </w:r>
      </w:ins>
      <w:r>
        <w:rPr>
          <w:rtl w:val="0"/>
          <w:lang w:val="en-US"/>
        </w:rPr>
        <w:t xml:space="preserve">tool that the researchers used to explore a challenge in a given study. </w:t>
      </w:r>
      <w:del w:id="254" w:date="2020-07-03T16:47:37Z" w:author="zenrunner">
        <w:r>
          <w:rPr>
            <w:rtl w:val="0"/>
            <w:lang w:val="en-US"/>
          </w:rPr>
          <w:delText xml:space="preserve">There are many possible tools such as meta-analyses </w:delText>
        </w:r>
      </w:del>
      <w:del w:id="255" w:date="2020-07-03T16:47:37Z" w:author="zenrunner">
        <w:r>
          <w:rPr/>
          <w:fldChar w:fldCharType="begin" w:fldLock="0"/>
        </w:r>
      </w:del>
      <w:del w:id="256" w:date="2020-07-03T16:47:37Z" w:author="zenrunner">
        <w:r>
          <w:rPr/>
          <w:delInstrText xml:space="preserve"> ADDIN EN.CITE &lt;EndNote&gt;&lt;Cite  &gt;&lt;Author&gt;Busch&lt;/Author&gt;&lt;Year&gt;2017&lt;/Year&gt;&lt;RecNum&gt;6385&lt;/RecNum&gt;&lt;Prefix&gt;&lt;/Prefix&gt;&lt;Suffix&gt;&lt;/Suffix&gt;&lt;Pages&gt;&lt;/Pages&gt;&lt;DisplayText&gt;(Busch &amp;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delInstrText>
        </w:r>
      </w:del>
      <w:del w:id="257" w:date="2020-07-03T16:47:37Z" w:author="zenrunner">
        <w:r>
          <w:rPr/>
          <w:fldChar w:fldCharType="separate" w:fldLock="0"/>
        </w:r>
      </w:del>
      <w:del w:id="258" w:date="2020-07-03T16:47:37Z" w:author="zenrunner">
        <w:r>
          <w:rPr>
            <w:rtl w:val="0"/>
            <w:lang w:val="en-US"/>
          </w:rPr>
          <w:delText>(Busch &amp; Ferretti-Gallon, 2017)</w:delText>
        </w:r>
      </w:del>
      <w:del w:id="259" w:date="2020-07-03T16:47:37Z" w:author="zenrunner">
        <w:r>
          <w:rPr/>
          <w:fldChar w:fldCharType="end" w:fldLock="0"/>
        </w:r>
      </w:del>
      <w:del w:id="260" w:date="2020-07-03T16:47:37Z" w:author="zenrunner">
        <w:r>
          <w:rPr>
            <w:rtl w:val="0"/>
            <w:lang w:val="en-US"/>
          </w:rPr>
          <w:delText xml:space="preserve">, big data </w:delText>
        </w:r>
      </w:del>
      <w:del w:id="261" w:date="2020-07-03T16:47:37Z" w:author="zenrunner">
        <w:r>
          <w:rPr/>
          <w:fldChar w:fldCharType="begin" w:fldLock="0"/>
        </w:r>
      </w:del>
      <w:del w:id="262" w:date="2020-07-03T16:47:37Z" w:author="zenrunner">
        <w:r>
          <w:rPr/>
          <w:delInstrText xml:space="preserve"> ADDIN EN.CITE &lt;EndNote&gt;&lt;Cite  &gt;&lt;Author&gt;Hampton&lt;/Author&gt;&lt;Year&gt;2013&lt;/Year&gt;&lt;RecNum&gt;2186&lt;/RecNum&gt;&lt;Prefix&gt;&lt;/Prefix&gt;&lt;Suffix&gt;&lt;/Suffix&gt;&lt;Pages&gt;&lt;/Pages&gt;&lt;DisplayText&gt;(Hampton et al.,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2050&lt;/keyword&gt;&lt;/keywords&gt;&lt;dates&gt;&lt;year&gt;2013&lt;/year&gt;&lt;/dates&gt;&lt;urls/&gt;&lt;/record&gt;&lt;/Cite&gt;&lt;/EndNote&gt;</w:delInstrText>
        </w:r>
      </w:del>
      <w:del w:id="263" w:date="2020-07-03T16:47:37Z" w:author="zenrunner">
        <w:r>
          <w:rPr/>
          <w:fldChar w:fldCharType="separate" w:fldLock="0"/>
        </w:r>
      </w:del>
      <w:del w:id="264" w:date="2020-07-03T16:47:37Z" w:author="zenrunner">
        <w:r>
          <w:rPr>
            <w:rtl w:val="0"/>
            <w:lang w:val="en-US"/>
          </w:rPr>
          <w:delText>(Hampton et al., 2013)</w:delText>
        </w:r>
      </w:del>
      <w:del w:id="265" w:date="2020-07-03T16:47:37Z" w:author="zenrunner">
        <w:r>
          <w:rPr/>
          <w:fldChar w:fldCharType="end" w:fldLock="0"/>
        </w:r>
      </w:del>
      <w:del w:id="266" w:date="2020-07-03T16:47:37Z" w:author="zenrunner">
        <w:r>
          <w:rPr>
            <w:rtl w:val="0"/>
            <w:lang w:val="en-US"/>
          </w:rPr>
          <w:delText xml:space="preserve">, mapping </w:delText>
        </w:r>
      </w:del>
      <w:del w:id="267" w:date="2020-07-03T16:47:37Z" w:author="zenrunner">
        <w:r>
          <w:rPr/>
          <w:fldChar w:fldCharType="begin" w:fldLock="0"/>
        </w:r>
      </w:del>
      <w:del w:id="268" w:date="2020-07-03T16:47:37Z" w:author="zenrunner">
        <w:r>
          <w:rPr/>
          <w:delInstrText xml:space="preserve"> ADDIN EN.CITE &lt;EndNote&gt;&lt;Cite  &gt;&lt;Author&gt;Halpern&lt;/Author&gt;&lt;Year&gt;2008&lt;/Year&gt;&lt;RecNum&gt;6386&lt;/RecNum&gt;&lt;Prefix&gt;&lt;/Prefix&gt;&lt;Suffix&gt;&lt;/Suffix&gt;&lt;Pages&gt;&lt;/Pages&gt;&lt;DisplayText&gt;(Halpern et al.,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delInstrText>
        </w:r>
      </w:del>
      <w:del w:id="269" w:date="2020-07-03T16:47:37Z" w:author="zenrunner">
        <w:r>
          <w:rPr/>
          <w:fldChar w:fldCharType="separate" w:fldLock="0"/>
        </w:r>
      </w:del>
      <w:del w:id="270" w:date="2020-07-03T16:47:37Z" w:author="zenrunner">
        <w:r>
          <w:rPr>
            <w:rtl w:val="0"/>
            <w:lang w:val="en-US"/>
          </w:rPr>
          <w:delText>(Halpern et al., 2008)</w:delText>
        </w:r>
      </w:del>
      <w:del w:id="271" w:date="2020-07-03T16:47:37Z" w:author="zenrunner">
        <w:r>
          <w:rPr/>
          <w:fldChar w:fldCharType="end" w:fldLock="0"/>
        </w:r>
      </w:del>
      <w:del w:id="272" w:date="2020-07-03T16:47:37Z" w:author="zenrunner">
        <w:r>
          <w:rPr>
            <w:rtl w:val="0"/>
            <w:lang w:val="en-US"/>
          </w:rPr>
          <w:delText xml:space="preserve">, modeling </w:delText>
        </w:r>
      </w:del>
      <w:del w:id="273" w:date="2020-07-03T16:47:37Z" w:author="zenrunner">
        <w:r>
          <w:rPr/>
          <w:fldChar w:fldCharType="begin" w:fldLock="0"/>
        </w:r>
      </w:del>
      <w:del w:id="274" w:date="2020-07-03T16:47:37Z" w:author="zenrunner">
        <w:r>
          <w:rPr/>
          <w:delInstrText xml:space="preserve"> ADDIN EN.CITE &lt;EndNote&gt;&lt;Cite  &gt;&lt;Author&gt;Vogt&lt;/Author&gt;&lt;Year&gt;2017&lt;/Year&gt;&lt;RecNum&gt;6387&lt;/RecNum&gt;&lt;Prefix&gt;&lt;/Prefix&gt;&lt;Suffix&gt;&lt;/Suffix&gt;&lt;Pages&gt;&lt;/Pages&gt;&lt;DisplayText&gt;(Vogt et al.,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electronic-resource-num&gt;10.1139/cjfas-2016-0520&lt;/electronic-resource-num&gt;&lt;/record&gt;&lt;/Cite&gt;&lt;/EndNote&gt;</w:delInstrText>
        </w:r>
      </w:del>
      <w:del w:id="275" w:date="2020-07-03T16:47:37Z" w:author="zenrunner">
        <w:r>
          <w:rPr/>
          <w:fldChar w:fldCharType="separate" w:fldLock="0"/>
        </w:r>
      </w:del>
      <w:del w:id="276" w:date="2020-07-03T16:47:37Z" w:author="zenrunner">
        <w:r>
          <w:rPr>
            <w:rtl w:val="0"/>
            <w:lang w:val="en-US"/>
          </w:rPr>
          <w:delText>(Vogt et al., 2017)</w:delText>
        </w:r>
      </w:del>
      <w:del w:id="277" w:date="2020-07-03T16:47:37Z" w:author="zenrunner">
        <w:r>
          <w:rPr/>
          <w:fldChar w:fldCharType="end" w:fldLock="0"/>
        </w:r>
      </w:del>
      <w:del w:id="278" w:date="2020-07-03T16:47:37Z" w:author="zenrunner">
        <w:r>
          <w:rPr>
            <w:rtl w:val="0"/>
            <w:lang w:val="en-US"/>
          </w:rPr>
          <w:delText xml:space="preserve">, citizen science </w:delText>
        </w:r>
      </w:del>
      <w:del w:id="279" w:date="2020-07-03T16:47:37Z" w:author="zenrunner">
        <w:r>
          <w:rPr/>
          <w:fldChar w:fldCharType="begin" w:fldLock="0"/>
        </w:r>
      </w:del>
      <w:del w:id="280" w:date="2020-07-03T16:47:37Z" w:author="zenrunner">
        <w:r>
          <w:rPr/>
          <w:delInstrText xml:space="preserve"> ADDIN EN.CITE &lt;EndNote&gt;&lt;Cite  &gt;&lt;Author&gt;Burkle&lt;/Author&gt;&lt;Year&gt;2013&lt;/Year&gt;&lt;RecNum&gt;6388&lt;/RecNum&gt;&lt;Prefix&gt;&lt;/Prefix&gt;&lt;Suffix&gt;&lt;/Suffix&gt;&lt;Pages&gt;&lt;/Pages&gt;&lt;DisplayText&gt;(Burkle et al.,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delInstrText>
        </w:r>
      </w:del>
      <w:del w:id="281" w:date="2020-07-03T16:47:37Z" w:author="zenrunner">
        <w:r>
          <w:rPr/>
          <w:fldChar w:fldCharType="separate" w:fldLock="0"/>
        </w:r>
      </w:del>
      <w:del w:id="282" w:date="2020-07-03T16:47:37Z" w:author="zenrunner">
        <w:r>
          <w:rPr>
            <w:rtl w:val="0"/>
            <w:lang w:val="en-US"/>
          </w:rPr>
          <w:delText>(Burkle et al., 2013)</w:delText>
        </w:r>
      </w:del>
      <w:del w:id="283" w:date="2020-07-03T16:47:37Z" w:author="zenrunner">
        <w:r>
          <w:rPr/>
          <w:fldChar w:fldCharType="end" w:fldLock="0"/>
        </w:r>
      </w:del>
      <w:del w:id="284" w:date="2020-07-03T16:47:37Z" w:author="zenrunner">
        <w:r>
          <w:rPr>
            <w:rtl w:val="0"/>
            <w:lang w:val="en-US"/>
          </w:rPr>
          <w:delText xml:space="preserve">, and team science </w:delText>
        </w:r>
      </w:del>
      <w:del w:id="285" w:date="2020-07-03T16:47:37Z" w:author="zenrunner">
        <w:r>
          <w:rPr/>
          <w:fldChar w:fldCharType="begin" w:fldLock="0"/>
        </w:r>
      </w:del>
      <w:del w:id="286" w:date="2020-07-03T16:47:37Z" w:author="zenrunner">
        <w:r>
          <w:rPr/>
          <w:delInstrText xml:space="preserve"> ADDIN EN.CITE &lt;EndNote&gt;&lt;Cite  &gt;&lt;Author&gt;Nielsen&lt;/Author&gt;&lt;Year&gt;2017&lt;/Year&gt;&lt;Prefix&gt;&lt;/Prefix&gt;&lt;Suffix&gt;&lt;/Suffix&gt;&lt;Pages&gt;&lt;/Pages&gt;&lt;DisplayText&gt;(Nielsen et al.,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A.&lt;/author&gt;&lt;author&gt;Grøndahl,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delInstrText>
        </w:r>
      </w:del>
      <w:del w:id="287" w:date="2020-07-03T16:47:37Z" w:author="zenrunner">
        <w:r>
          <w:rPr/>
          <w:fldChar w:fldCharType="separate" w:fldLock="0"/>
        </w:r>
      </w:del>
      <w:del w:id="288" w:date="2020-07-03T16:47:37Z" w:author="zenrunner">
        <w:r>
          <w:rPr>
            <w:rtl w:val="0"/>
            <w:lang w:val="en-US"/>
          </w:rPr>
          <w:delText>(Nielsen et al., 2017)</w:delText>
        </w:r>
      </w:del>
      <w:del w:id="289" w:date="2020-07-03T16:47:37Z" w:author="zenrunner">
        <w:r>
          <w:rPr/>
          <w:fldChar w:fldCharType="end" w:fldLock="0"/>
        </w:r>
      </w:del>
      <w:del w:id="290" w:date="2020-07-03T16:47:37Z" w:author="zenrunner">
        <w:r>
          <w:rPr>
            <w:rtl w:val="0"/>
            <w:lang w:val="en-US"/>
          </w:rPr>
          <w:delText xml:space="preserve"> to name a few. </w:delText>
        </w:r>
      </w:del>
      <w:del w:id="291" w:date="2020-07-03T16:47:37Z" w:author="zenrunner">
        <w:r>
          <w:rPr/>
          <w:fldChar w:fldCharType="begin" w:fldLock="0"/>
        </w:r>
      </w:del>
      <w:del w:id="292" w:date="2020-07-03T16:47:37Z" w:author="zenrunner">
        <w:r>
          <w:rPr/>
          <w:delInstrText xml:space="preserve"> ADDIN EN.CITE &lt;EndNote&gt;&lt;Cite  &gt;&lt;Author&gt;Busch&lt;/Author&gt;&lt;Year&gt;2017&lt;/Year&gt;&lt;RecNum&gt;6385&lt;/RecNum&gt;&lt;Prefix&gt;&lt;/Prefix&gt;&lt;Suffix&gt;&lt;/Suffix&gt;&lt;Pages&gt;&lt;/Pages&gt;&lt;DisplayText&gt;(Busch &amp;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delInstrText>
        </w:r>
      </w:del>
      <w:del w:id="293" w:date="2020-07-03T16:47:37Z" w:author="zenrunner">
        <w:r>
          <w:rPr/>
          <w:fldChar w:fldCharType="separate" w:fldLock="0"/>
        </w:r>
      </w:del>
      <w:del w:id="294" w:date="2020-07-03T16:47:37Z" w:author="zenrunner">
        <w:r>
          <w:rPr>
            <w:rtl w:val="0"/>
          </w:rPr>
          <w:delText>(Busch &amp; Ferretti-Gallon, 2017)</w:delText>
        </w:r>
      </w:del>
      <w:del w:id="295" w:date="2020-07-03T16:47:37Z" w:author="zenrunner">
        <w:r>
          <w:rPr/>
          <w:fldChar w:fldCharType="end" w:fldLock="0"/>
        </w:r>
      </w:del>
      <w:del w:id="296" w:date="2020-07-03T16:47:37Z" w:author="zenrunner">
        <w:r>
          <w:rPr/>
          <w:fldChar w:fldCharType="begin" w:fldLock="0"/>
        </w:r>
      </w:del>
      <w:del w:id="297" w:date="2020-07-03T16:47:37Z" w:author="zenrunner">
        <w:r>
          <w:rPr/>
          <w:delInstrText xml:space="preserve"> ADDIN EN.CITE &lt;EndNote&gt;&lt;Cite  &gt;&lt;Author&gt;Hampton&lt;/Author&gt;&lt;Year&gt;2013&lt;/Year&gt;&lt;RecNum&gt;2186&lt;/RecNum&gt;&lt;Prefix&gt;&lt;/Prefix&gt;&lt;Suffix&gt;&lt;/Suffix&gt;&lt;Pages&gt;&lt;/Pages&gt;&lt;DisplayText&gt;(Hampton et al.,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2050&lt;/keyword&gt;&lt;/keywords&gt;&lt;dates&gt;&lt;year&gt;2013&lt;/year&gt;&lt;/dates&gt;&lt;urls/&gt;&lt;/record&gt;&lt;/Cite&gt;&lt;/EndNote&gt;</w:delInstrText>
        </w:r>
      </w:del>
      <w:del w:id="298" w:date="2020-07-03T16:47:37Z" w:author="zenrunner">
        <w:r>
          <w:rPr/>
          <w:fldChar w:fldCharType="separate" w:fldLock="0"/>
        </w:r>
      </w:del>
      <w:del w:id="299" w:date="2020-07-03T16:47:37Z" w:author="zenrunner">
        <w:r>
          <w:rPr>
            <w:rtl w:val="0"/>
          </w:rPr>
          <w:delText>(Hampton et al., 2013)</w:delText>
        </w:r>
      </w:del>
      <w:del w:id="300" w:date="2020-07-03T16:47:37Z" w:author="zenrunner">
        <w:r>
          <w:rPr/>
          <w:fldChar w:fldCharType="end" w:fldLock="0"/>
        </w:r>
      </w:del>
      <w:del w:id="301" w:date="2020-07-03T16:47:37Z" w:author="zenrunner">
        <w:r>
          <w:rPr/>
          <w:fldChar w:fldCharType="begin" w:fldLock="0"/>
        </w:r>
      </w:del>
      <w:del w:id="302" w:date="2020-07-03T16:47:37Z" w:author="zenrunner">
        <w:r>
          <w:rPr/>
          <w:delInstrText xml:space="preserve"> ADDIN EN.CITE &lt;EndNote&gt;&lt;Cite  &gt;&lt;Author&gt;Halpern&lt;/Author&gt;&lt;Year&gt;2008&lt;/Year&gt;&lt;RecNum&gt;6386&lt;/RecNum&gt;&lt;Prefix&gt;&lt;/Prefix&gt;&lt;Suffix&gt;&lt;/Suffix&gt;&lt;Pages&gt;&lt;/Pages&gt;&lt;DisplayText&gt;(Halpern et al.,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delInstrText>
        </w:r>
      </w:del>
      <w:del w:id="303" w:date="2020-07-03T16:47:37Z" w:author="zenrunner">
        <w:r>
          <w:rPr/>
          <w:fldChar w:fldCharType="separate" w:fldLock="0"/>
        </w:r>
      </w:del>
      <w:del w:id="304" w:date="2020-07-03T16:47:37Z" w:author="zenrunner">
        <w:r>
          <w:rPr>
            <w:rtl w:val="0"/>
          </w:rPr>
          <w:delText>(Halpern et al., 2008)</w:delText>
        </w:r>
      </w:del>
      <w:del w:id="305" w:date="2020-07-03T16:47:37Z" w:author="zenrunner">
        <w:r>
          <w:rPr/>
          <w:fldChar w:fldCharType="end" w:fldLock="0"/>
        </w:r>
      </w:del>
      <w:del w:id="306" w:date="2020-07-03T16:47:37Z" w:author="zenrunner">
        <w:r>
          <w:rPr/>
          <w:fldChar w:fldCharType="begin" w:fldLock="0"/>
        </w:r>
      </w:del>
      <w:del w:id="307" w:date="2020-07-03T16:47:37Z" w:author="zenrunner">
        <w:r>
          <w:rPr/>
          <w:delInstrText xml:space="preserve"> ADDIN EN.CITE &lt;EndNote&gt;&lt;Cite  &gt;&lt;Author&gt;Vogt&lt;/Author&gt;&lt;Year&gt;2017&lt;/Year&gt;&lt;RecNum&gt;6387&lt;/RecNum&gt;&lt;Prefix&gt;&lt;/Prefix&gt;&lt;Suffix&gt;&lt;/Suffix&gt;&lt;Pages&gt;&lt;/Pages&gt;&lt;DisplayText&gt;(Vogt et al.,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electronic-resource-num&gt;10.1139/cjfas-2016-0520&lt;/electronic-resource-num&gt;&lt;/record&gt;&lt;/Cite&gt;&lt;/EndNote&gt;</w:delInstrText>
        </w:r>
      </w:del>
      <w:del w:id="308" w:date="2020-07-03T16:47:37Z" w:author="zenrunner">
        <w:r>
          <w:rPr/>
          <w:fldChar w:fldCharType="separate" w:fldLock="0"/>
        </w:r>
      </w:del>
      <w:del w:id="309" w:date="2020-07-03T16:47:37Z" w:author="zenrunner">
        <w:r>
          <w:rPr>
            <w:rtl w:val="0"/>
          </w:rPr>
          <w:delText>(Vogt et al., 2017)</w:delText>
        </w:r>
      </w:del>
      <w:del w:id="310" w:date="2020-07-03T16:47:37Z" w:author="zenrunner">
        <w:r>
          <w:rPr/>
          <w:fldChar w:fldCharType="end" w:fldLock="0"/>
        </w:r>
      </w:del>
      <w:del w:id="311" w:date="2020-07-03T16:47:37Z" w:author="zenrunner">
        <w:r>
          <w:rPr/>
          <w:fldChar w:fldCharType="begin" w:fldLock="0"/>
        </w:r>
      </w:del>
      <w:del w:id="312" w:date="2020-07-03T16:47:37Z" w:author="zenrunner">
        <w:r>
          <w:rPr/>
          <w:delInstrText xml:space="preserve"> ADDIN EN.CITE &lt;EndNote&gt;&lt;Cite  &gt;&lt;Author&gt;Burkle&lt;/Author&gt;&lt;Year&gt;2013&lt;/Year&gt;&lt;RecNum&gt;6388&lt;/RecNum&gt;&lt;Prefix&gt;&lt;/Prefix&gt;&lt;Suffix&gt;&lt;/Suffix&gt;&lt;Pages&gt;&lt;/Pages&gt;&lt;DisplayText&gt;(Burkle et al.,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delInstrText>
        </w:r>
      </w:del>
      <w:del w:id="313" w:date="2020-07-03T16:47:37Z" w:author="zenrunner">
        <w:r>
          <w:rPr/>
          <w:fldChar w:fldCharType="separate" w:fldLock="0"/>
        </w:r>
      </w:del>
      <w:del w:id="314" w:date="2020-07-03T16:47:37Z" w:author="zenrunner">
        <w:r>
          <w:rPr>
            <w:rtl w:val="0"/>
          </w:rPr>
          <w:delText>(Burkle et al., 2013)</w:delText>
        </w:r>
      </w:del>
      <w:del w:id="315" w:date="2020-07-03T16:47:37Z" w:author="zenrunner">
        <w:r>
          <w:rPr/>
          <w:fldChar w:fldCharType="end" w:fldLock="0"/>
        </w:r>
      </w:del>
      <w:del w:id="316" w:date="2020-07-03T16:47:37Z" w:author="zenrunner">
        <w:r>
          <w:rPr/>
          <w:fldChar w:fldCharType="begin" w:fldLock="0"/>
        </w:r>
      </w:del>
      <w:del w:id="317" w:date="2020-07-03T16:47:37Z" w:author="zenrunner">
        <w:r>
          <w:rPr/>
          <w:delInstrText xml:space="preserve"> ADDIN EN.CITE &lt;EndNote&gt;&lt;Cite  &gt;&lt;Author&gt;Nielsen&lt;/Author&gt;&lt;Year&gt;2017&lt;/Year&gt;&lt;Prefix&gt;&lt;/Prefix&gt;&lt;Suffix&gt;&lt;/Suffix&gt;&lt;Pages&gt;&lt;/Pages&gt;&lt;DisplayText&gt;(Nielsen et al.,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A.&lt;/author&gt;&lt;author&gt;Grøndahl,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delInstrText>
        </w:r>
      </w:del>
      <w:del w:id="318" w:date="2020-07-03T16:47:37Z" w:author="zenrunner">
        <w:r>
          <w:rPr/>
          <w:fldChar w:fldCharType="separate" w:fldLock="0"/>
        </w:r>
      </w:del>
      <w:del w:id="319" w:date="2020-07-03T16:47:37Z" w:author="zenrunner">
        <w:r>
          <w:rPr>
            <w:rtl w:val="0"/>
          </w:rPr>
          <w:delText>(Nielsen et al., 2017)</w:delText>
        </w:r>
      </w:del>
      <w:del w:id="320" w:date="2020-07-03T16:47:37Z" w:author="zenrunner">
        <w:r>
          <w:rPr/>
          <w:fldChar w:fldCharType="end" w:fldLock="0"/>
        </w:r>
      </w:del>
      <w:r>
        <w:rPr>
          <w:rtl w:val="0"/>
          <w:lang w:val="en-US"/>
        </w:rPr>
        <w:t>We propose that scientific tools in basic biology and ecology relevant to environmental management, such as species identification, habitat use, diet analyses etc., can bridge a gap between evidence and implementation when they can be replicated in another system or similar challenge</w:t>
      </w:r>
      <w:ins w:id="321" w:date="2020-07-03T16:48:15Z" w:author="zenrunner">
        <w:r>
          <w:rPr>
            <w:rtl w:val="0"/>
            <w:lang w:val="en-US"/>
          </w:rPr>
          <w:t xml:space="preserve"> - provided they are clearly described</w:t>
        </w:r>
      </w:ins>
      <w:r>
        <w:rPr>
          <w:rtl w:val="0"/>
          <w:lang w:val="en-US"/>
        </w:rPr>
        <w:t xml:space="preserve">. </w:t>
      </w:r>
      <w:ins w:id="322" w:date="2020-07-03T16:49:07Z" w:author="zenrunner">
        <w:r>
          <w:rPr>
            <w:rtl w:val="0"/>
            <w:lang w:val="en-US"/>
          </w:rPr>
          <w:t xml:space="preserve">It is not always easy to reverse engineer how treatments were applied in a study particularly in some journals that focus more on findings and less on methods. </w:t>
        </w:r>
      </w:ins>
      <w:r>
        <w:rPr>
          <w:rtl w:val="0"/>
          <w:lang w:val="en-US"/>
        </w:rPr>
        <w:t xml:space="preserve">This rule is vital </w:t>
      </w:r>
      <w:del w:id="323" w:date="2020-07-03T16:51:38Z" w:author="zenrunner">
        <w:r>
          <w:rPr>
            <w:rtl w:val="0"/>
            <w:lang w:val="en-US"/>
          </w:rPr>
          <w:delText>for successful co-production in that it intrinsically improves communication between current and future</w:delText>
        </w:r>
      </w:del>
      <w:del w:id="324" w:date="2020-07-03T16:51:38Z" w:author="zenrunner">
        <w:r>
          <w:rPr>
            <w:rtl w:val="0"/>
            <w:lang w:val="en-US"/>
          </w:rPr>
          <w:delText xml:space="preserve"> actors</w:delText>
        </w:r>
      </w:del>
      <w:del w:id="325" w:date="2020-07-03T16:51:38Z" w:author="zenrunner">
        <w:r>
          <w:rPr>
            <w:rtl w:val="0"/>
            <w:lang w:val="en-US"/>
          </w:rPr>
          <w:delText xml:space="preserve">. </w:delText>
        </w:r>
      </w:del>
      <w:ins w:id="326" w:date="2020-07-03T16:55:28Z" w:author="zenrunner">
        <w:r>
          <w:rPr>
            <w:rtl w:val="0"/>
            <w:lang w:val="en-US"/>
          </w:rPr>
          <w:t xml:space="preserve">because it can also be difficult to translate treatments tested in a scientific study into practical applications. </w:t>
        </w:r>
      </w:ins>
      <w:r>
        <w:rPr>
          <w:rtl w:val="0"/>
          <w:lang w:val="en-US"/>
        </w:rPr>
        <w:t>Be specific in your methods and general in your proposed application.</w:t>
      </w:r>
      <w:del w:id="327" w:date="2020-07-03T16:55:58Z" w:author="zenrunner">
        <w:r>
          <w:rPr>
            <w:rtl w:val="0"/>
            <w:lang w:val="en-US"/>
          </w:rPr>
          <w:delText xml:space="preserve"> Citizen science is one of the best examples </w:delText>
        </w:r>
      </w:del>
      <w:del w:id="328" w:date="2020-07-03T16:55:58Z" w:author="zenrunner">
        <w:r>
          <w:rPr>
            <w:rtl w:val="0"/>
            <w:lang w:val="en-US"/>
          </w:rPr>
          <w:delText xml:space="preserve">of implementation that </w:delText>
        </w:r>
      </w:del>
      <w:del w:id="329" w:date="2020-07-03T16:55:58Z" w:author="zenrunner">
        <w:r>
          <w:rPr>
            <w:rtl w:val="0"/>
            <w:lang w:val="en-US"/>
          </w:rPr>
          <w:delText>support</w:delText>
        </w:r>
      </w:del>
      <w:del w:id="330" w:date="2020-07-03T16:55:58Z" w:author="zenrunner">
        <w:r>
          <w:rPr>
            <w:rtl w:val="0"/>
            <w:lang w:val="en-US"/>
          </w:rPr>
          <w:delText>s</w:delText>
        </w:r>
      </w:del>
      <w:del w:id="331" w:date="2020-07-03T16:55:58Z" w:author="zenrunner">
        <w:r>
          <w:rPr>
            <w:rtl w:val="0"/>
            <w:lang w:val="en-US"/>
          </w:rPr>
          <w:delText xml:space="preserve"> the </w:delText>
        </w:r>
      </w:del>
      <w:del w:id="332" w:date="2020-07-03T16:55:58Z" w:author="zenrunner">
        <w:r>
          <w:rPr>
            <w:rtl w:val="0"/>
            <w:lang w:val="en-US"/>
          </w:rPr>
          <w:delText xml:space="preserve">relative </w:delText>
        </w:r>
      </w:del>
      <w:del w:id="333" w:date="2020-07-03T16:55:58Z" w:author="zenrunner">
        <w:r>
          <w:rPr>
            <w:rtl w:val="0"/>
            <w:lang w:val="en-US"/>
          </w:rPr>
          <w:delText xml:space="preserve">importance of this rule because it provides a means to collect environmental data </w:delText>
        </w:r>
      </w:del>
      <w:del w:id="334" w:date="2020-07-03T16:55:58Z" w:author="zenrunner">
        <w:r>
          <w:rPr/>
          <w:fldChar w:fldCharType="begin" w:fldLock="0"/>
        </w:r>
      </w:del>
      <w:del w:id="335" w:date="2020-07-03T16:55:58Z" w:author="zenrunner">
        <w:r>
          <w:rPr/>
          <w:delInstrText xml:space="preserve"> ADDIN EN.CITE &lt;EndNote&gt;&lt;Cite  &gt;&lt;Author&gt;McKinley&lt;/Author&gt;&lt;Year&gt;2017&lt;/Year&gt;&lt;RecNum&gt;5997&lt;/RecNum&gt;&lt;Prefix&gt;&lt;/Prefix&gt;&lt;Suffix&gt;&lt;/Suffix&gt;&lt;Pages&gt;&lt;/Pages&gt;&lt;DisplayText&gt;(McKinley et al., 2017)&lt;/DisplayText&gt;&lt;record&gt;&lt;rec-number&gt;5997&lt;/rec-number&gt;&lt;foreign-keys&gt;&lt;key app="EN" db-id="zv9tw0t2n2xfdiet259x2tdh09prp29zrxsv" timestamp="1535754866"&gt;5997&lt;/key&gt;&lt;/foreign-keys&gt;&lt;ref-type name="Journal Article"&gt;17&lt;/ref-type&gt;&lt;contributors&gt;&lt;authors&gt;&lt;author&gt;McKinley, Duncan C.&lt;/author&gt;&lt;author&gt;Miller-Rushing, Abe J.&lt;/author&gt;&lt;author&gt;Ballard, Heidi L.&lt;/author&gt;&lt;author&gt;Bonney, Rick&lt;/author&gt;&lt;author&gt;Brown, Hutch&lt;/author&gt;&lt;author&gt;Cook-Patton, Susan C.&lt;/author&gt;&lt;author&gt;Evans, Daniel M.&lt;/author&gt;&lt;author&gt;French, Rebecca A.&lt;/author&gt;&lt;author&gt;Parrish, Julia K.&lt;/author&gt;&lt;author&gt;Phillips, Tina B.&lt;/author&gt;&lt;author&gt;Ryan, Sean F.&lt;/author&gt;&lt;author&gt;Shanley, Lea A.&lt;/author&gt;&lt;author&gt;Shirk, Jennifer L.&lt;/author&gt;&lt;author&gt;Stepenuck, Kristine F.&lt;/author&gt;&lt;author&gt;Weltzin, Jake F.&lt;/author&gt;&lt;author&gt;Wiggins, Andrea&lt;/author&gt;&lt;author&gt;Boyle, Owen D.&lt;/author&gt;&lt;author&gt;Briggs, Russell D.&lt;/author&gt;&lt;author&gt;Chapin, Stuart F.&lt;/author&gt;&lt;author&gt;Hewitt, David A.&lt;/author&gt;&lt;author&gt;Preuss, Peter W.&lt;/author&gt;&lt;author&gt;Soukup, Michael A.&lt;/author&gt;&lt;/authors&gt;&lt;/contributors&gt;&lt;titles&gt;&lt;title&gt;Citizen science can improve conservation science, natural resource management, and environmental protection&lt;/title&gt;&lt;secondary-title&gt;Biological Conservation&lt;/secondary-title&gt;&lt;/titles&gt;&lt;periodical&gt;&lt;full-title&gt;Biological Conservation&lt;/full-title&gt;&lt;/periodical&gt;&lt;pages&gt;15-28&lt;/pages&gt;&lt;volume&gt;208&lt;/volume&gt;&lt;keywords&gt;&lt;keyword&gt;Citizen science&lt;/keyword&gt;&lt;keyword&gt;Public participation in scientific research&lt;/keyword&gt;&lt;keyword&gt;Conservation&lt;/keyword&gt;&lt;keyword&gt;Policymaking&lt;/keyword&gt;&lt;keyword&gt;Natural resource management&lt;/keyword&gt;&lt;keyword&gt;Public input&lt;/keyword&gt;&lt;keyword&gt;Public engagement&lt;/keyword&gt;&lt;/keywords&gt;&lt;dates&gt;&lt;year&gt;2017&lt;/year&gt;&lt;pub-dates&gt;&lt;date&gt;2017/04/01/&lt;/date&gt;&lt;/pub-dates&gt;&lt;/dates&gt;&lt;isbn&gt;0006-3207&lt;/isbn&gt;&lt;urls&gt;&lt;related-urls&gt;&lt;url&gt;http://www.sciencedirect.com/science/article/pii/S0006320716301963&lt;/url&gt;&lt;/related-urls&gt;&lt;/urls&gt;&lt;electronic-resource-num&gt;https://doi.org/10.1016/j.biocon.2016.05.015&lt;/electronic-resource-num&gt;&lt;/record&gt;&lt;/Cite&gt;&lt;/EndNote&gt;</w:delInstrText>
        </w:r>
      </w:del>
      <w:del w:id="336" w:date="2020-07-03T16:55:58Z" w:author="zenrunner">
        <w:r>
          <w:rPr/>
          <w:fldChar w:fldCharType="separate" w:fldLock="0"/>
        </w:r>
      </w:del>
      <w:del w:id="337" w:date="2020-07-03T16:55:58Z" w:author="zenrunner">
        <w:r>
          <w:rPr>
            <w:rtl w:val="0"/>
            <w:lang w:val="en-US"/>
          </w:rPr>
          <w:delText>(McKinley et al., 2017)</w:delText>
        </w:r>
      </w:del>
      <w:del w:id="338" w:date="2020-07-03T16:55:58Z" w:author="zenrunner">
        <w:r>
          <w:rPr/>
          <w:fldChar w:fldCharType="end" w:fldLock="0"/>
        </w:r>
      </w:del>
      <w:del w:id="339" w:date="2020-07-03T16:55:58Z" w:author="zenrunner">
        <w:r>
          <w:rPr>
            <w:rtl w:val="0"/>
            <w:lang w:val="en-US"/>
          </w:rPr>
          <w:delText xml:space="preserve"> relevant to many of the challenges we face including global warming, water quality, and declining biodiversity. </w:delText>
        </w:r>
      </w:del>
      <w:del w:id="340" w:date="2020-07-03T16:55:57Z" w:author="zenrunner">
        <w:r>
          <w:rPr>
            <w:rtl w:val="0"/>
            <w:lang w:val="en-US"/>
          </w:rPr>
          <w:delText xml:space="preserve">Populating a brief discussion of the tool(s) used </w:delText>
        </w:r>
      </w:del>
      <w:del w:id="341" w:date="2020-07-03T16:55:57Z" w:author="zenrunner">
        <w:r>
          <w:rPr>
            <w:rtl w:val="0"/>
            <w:lang w:val="en-US"/>
          </w:rPr>
          <w:delText xml:space="preserve">when writing your research provides </w:delText>
        </w:r>
      </w:del>
      <w:del w:id="342" w:date="2020-07-03T16:55:57Z" w:author="zenrunner">
        <w:r>
          <w:rPr>
            <w:rtl w:val="0"/>
            <w:lang w:val="en-US"/>
          </w:rPr>
          <w:delText>a useful linkage to other studies</w:delText>
        </w:r>
      </w:del>
      <w:del w:id="343" w:date="2020-07-03T16:55:57Z" w:author="zenrunner">
        <w:r>
          <w:rPr>
            <w:rtl w:val="0"/>
            <w:lang w:val="en-US"/>
          </w:rPr>
          <w:delText xml:space="preserve"> that will not always be apparent to readers. </w:delText>
        </w:r>
      </w:del>
    </w:p>
    <w:p>
      <w:pPr>
        <w:pStyle w:val="Body Text"/>
      </w:pPr>
      <w:r>
        <w:rPr>
          <w:b w:val="1"/>
          <w:bCs w:val="1"/>
          <w:rtl w:val="0"/>
          <w:lang w:val="en-US"/>
        </w:rPr>
        <w:t xml:space="preserve">9. </w:t>
      </w:r>
      <w:ins w:id="344" w:date="2020-07-03T16:44:23Z" w:author="zenrunner">
        <w:r>
          <w:rPr>
            <w:b w:val="1"/>
            <w:bCs w:val="1"/>
            <w:rtl w:val="0"/>
            <w:lang w:val="en-US"/>
          </w:rPr>
          <w:t xml:space="preserve">Be explicit in </w:t>
        </w:r>
      </w:ins>
      <w:del w:id="345" w:date="2020-07-03T16:44:25Z" w:author="zenrunner">
        <w:r>
          <w:rPr>
            <w:b w:val="1"/>
            <w:bCs w:val="1"/>
            <w:rtl w:val="0"/>
            <w:lang w:val="en-US"/>
          </w:rPr>
          <w:delText>L</w:delText>
        </w:r>
      </w:del>
      <w:ins w:id="346" w:date="2020-07-03T16:44:25Z" w:author="zenrunner">
        <w:r>
          <w:rPr>
            <w:b w:val="1"/>
            <w:bCs w:val="1"/>
            <w:rtl w:val="0"/>
            <w:lang w:val="en-US"/>
          </w:rPr>
          <w:t>l</w:t>
        </w:r>
      </w:ins>
      <w:r>
        <w:rPr>
          <w:b w:val="1"/>
          <w:bCs w:val="1"/>
          <w:rtl w:val="0"/>
          <w:lang w:val="en-US"/>
        </w:rPr>
        <w:t>ink</w:t>
      </w:r>
      <w:ins w:id="347" w:date="2020-07-03T16:44:27Z" w:author="zenrunner">
        <w:r>
          <w:rPr>
            <w:b w:val="1"/>
            <w:bCs w:val="1"/>
            <w:rtl w:val="0"/>
            <w:lang w:val="en-US"/>
          </w:rPr>
          <w:t>ing</w:t>
        </w:r>
      </w:ins>
      <w:r>
        <w:rPr>
          <w:b w:val="1"/>
          <w:bCs w:val="1"/>
          <w:rtl w:val="0"/>
          <w:lang w:val="en-US"/>
        </w:rPr>
        <w:t xml:space="preserve"> </w:t>
      </w:r>
      <w:del w:id="348" w:date="2020-07-03T16:44:31Z" w:author="zenrunner">
        <w:r>
          <w:rPr>
            <w:b w:val="1"/>
            <w:bCs w:val="1"/>
            <w:rtl w:val="0"/>
            <w:lang w:val="en-US"/>
          </w:rPr>
          <w:delText xml:space="preserve">the primary tool </w:delText>
        </w:r>
      </w:del>
      <w:r>
        <w:rPr>
          <w:b w:val="1"/>
          <w:bCs w:val="1"/>
          <w:rtl w:val="0"/>
          <w:lang w:val="en-US"/>
        </w:rPr>
        <w:t xml:space="preserve">to </w:t>
      </w:r>
      <w:del w:id="349" w:date="2020-07-03T16:44:34Z" w:author="zenrunner">
        <w:r>
          <w:rPr>
            <w:b w:val="1"/>
            <w:bCs w:val="1"/>
            <w:rtl w:val="0"/>
            <w:lang w:val="en-US"/>
          </w:rPr>
          <w:delText>the</w:delText>
        </w:r>
      </w:del>
      <w:ins w:id="350" w:date="2020-07-03T16:44:36Z" w:author="zenrunner">
        <w:r>
          <w:rPr>
            <w:b w:val="1"/>
            <w:bCs w:val="1"/>
            <w:rtl w:val="0"/>
            <w:lang w:val="en-US"/>
          </w:rPr>
          <w:t>potential</w:t>
        </w:r>
      </w:ins>
      <w:r>
        <w:rPr>
          <w:b w:val="1"/>
          <w:bCs w:val="1"/>
          <w:rtl w:val="0"/>
          <w:lang w:val="en-US"/>
        </w:rPr>
        <w:t xml:space="preserve"> outcome</w:t>
      </w:r>
      <w:ins w:id="351" w:date="2020-07-03T16:44:39Z" w:author="zenrunner">
        <w:r>
          <w:rPr>
            <w:b w:val="1"/>
            <w:bCs w:val="1"/>
            <w:rtl w:val="0"/>
            <w:lang w:val="en-US"/>
          </w:rPr>
          <w:t>s</w:t>
        </w:r>
      </w:ins>
      <w:r>
        <w:rPr>
          <w:b w:val="1"/>
          <w:bCs w:val="1"/>
          <w:rtl w:val="0"/>
          <w:lang w:val="en-US"/>
        </w:rPr>
        <w:t>.</w:t>
      </w:r>
      <w:r>
        <w:rPr>
          <w:rtl w:val="0"/>
          <w:lang w:val="en-US"/>
        </w:rPr>
        <w:t xml:space="preserve"> A scientific tool from a study can collect data, detect patterns, directly solve an environmental challenge, demonstrate an intervention, or inform policy. If the paper is a direct test of basic ecology for an environmental challenge, this can be very straightforward. For instance, the paper titled </w:t>
      </w:r>
      <w:r>
        <w:rPr>
          <w:rtl w:val="0"/>
          <w:lang w:val="en-US"/>
        </w:rPr>
        <w:t>“</w:t>
      </w:r>
      <w:r>
        <w:rPr>
          <w:rtl w:val="0"/>
          <w:lang w:val="en-US"/>
        </w:rPr>
        <w:t>Odonata (Insecta) as a tool for the bio-monitoring of environmental quality</w:t>
      </w:r>
      <w:r>
        <w:rPr>
          <w:rtl w:val="0"/>
          <w:lang w:val="en-US"/>
        </w:rPr>
        <w:t xml:space="preserve">” </w:t>
      </w:r>
      <w:r>
        <w:rPr/>
        <w:fldChar w:fldCharType="begin" w:fldLock="0"/>
      </w:r>
      <w:r>
        <w: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Pr/>
        <w:fldChar w:fldCharType="separate" w:fldLock="0"/>
      </w:r>
      <w:r>
        <w:rPr>
          <w:rtl w:val="0"/>
          <w:lang w:val="en-US"/>
        </w:rPr>
        <w:t>(Miguel et al., 2017)</w:t>
      </w:r>
      <w:r>
        <w:rPr/>
        <w:fldChar w:fldCharType="end" w:fldLock="0"/>
      </w:r>
      <w:r>
        <w:rPr>
          <w:rtl w:val="0"/>
          <w:lang w:val="en-US"/>
        </w:rPr>
        <w:t xml:space="preserve"> explicitly provides a means to measure and detect, and this capacity is clearly described right in the title. The evidence in the scientific literature strongly suggests that this is a common practice in many contexts and thus a sound rule. </w:t>
      </w:r>
      <w:ins w:id="352" w:date="2020-07-03T17:04:43Z" w:author="zenrunner">
        <w:r>
          <w:rPr>
            <w:rtl w:val="0"/>
            <w:lang w:val="en-US"/>
          </w:rPr>
          <w:t xml:space="preserve">Nonetheless, there are many useful studies where the link to the environmental outcomes is less evident. </w:t>
        </w:r>
      </w:ins>
      <w:del w:id="353" w:date="2020-07-03T16:59:09Z" w:author="zenrunner">
        <w:r>
          <w:rPr>
            <w:rtl w:val="0"/>
            <w:lang w:val="en-US"/>
          </w:rPr>
          <w:delText xml:space="preserve">The identification and provision of descriptive evidence to explain casual relationships is the most </w:delText>
        </w:r>
      </w:del>
      <w:del w:id="354" w:date="2020-07-03T16:59:09Z" w:author="zenrunner">
        <w:r>
          <w:rPr>
            <w:rtl w:val="0"/>
            <w:lang w:val="en-US"/>
          </w:rPr>
          <w:delText>‘</w:delText>
        </w:r>
      </w:del>
      <w:del w:id="355" w:date="2020-07-03T16:59:09Z" w:author="zenrunner">
        <w:r>
          <w:rPr>
            <w:rtl w:val="0"/>
            <w:lang w:val="en-US"/>
          </w:rPr>
          <w:delText>basic</w:delText>
        </w:r>
      </w:del>
      <w:del w:id="356" w:date="2020-07-03T16:59:09Z" w:author="zenrunner">
        <w:r>
          <w:rPr>
            <w:rtl w:val="0"/>
            <w:lang w:val="en-US"/>
          </w:rPr>
          <w:delText xml:space="preserve">’ </w:delText>
        </w:r>
      </w:del>
      <w:del w:id="357" w:date="2020-07-03T16:59:09Z" w:author="zenrunner">
        <w:r>
          <w:rPr>
            <w:rtl w:val="0"/>
            <w:lang w:val="en-US"/>
          </w:rPr>
          <w:delText xml:space="preserve">role of science, and it is also likely the most typical role for much of ecology (i.e. we describe and measure how species interact with one another and the environment). Tools can </w:delText>
        </w:r>
      </w:del>
      <w:del w:id="358" w:date="2020-07-03T16:59:09Z" w:author="zenrunner">
        <w:r>
          <w:rPr>
            <w:rtl w:val="0"/>
            <w:lang w:val="en-US"/>
          </w:rPr>
          <w:delText xml:space="preserve">also directly examine the efficacy of a management strategy or intervention such as bio-monitoring </w:delText>
        </w:r>
      </w:del>
      <w:del w:id="359" w:date="2020-07-03T16:59:09Z" w:author="zenrunner">
        <w:r>
          <w:rPr/>
          <w:fldChar w:fldCharType="begin" w:fldLock="0"/>
        </w:r>
      </w:del>
      <w:del w:id="360" w:date="2020-07-03T16:59:09Z" w:author="zenrunner">
        <w:r>
          <w:rPr/>
          <w:del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delInstrText>
        </w:r>
      </w:del>
      <w:del w:id="361" w:date="2020-07-03T16:59:09Z" w:author="zenrunner">
        <w:r>
          <w:rPr/>
          <w:fldChar w:fldCharType="separate" w:fldLock="0"/>
        </w:r>
      </w:del>
      <w:del w:id="362" w:date="2020-07-03T16:59:09Z" w:author="zenrunner">
        <w:r>
          <w:rPr>
            <w:rtl w:val="0"/>
            <w:lang w:val="en-US"/>
          </w:rPr>
          <w:delText>(Miguel et al., 2017)</w:delText>
        </w:r>
      </w:del>
      <w:del w:id="363" w:date="2020-07-03T16:59:09Z" w:author="zenrunner">
        <w:r>
          <w:rPr/>
          <w:fldChar w:fldCharType="end" w:fldLock="0"/>
        </w:r>
      </w:del>
      <w:del w:id="364" w:date="2020-07-03T16:59:09Z" w:author="zenrunner">
        <w:r>
          <w:rPr>
            <w:rtl w:val="0"/>
            <w:lang w:val="en-US"/>
          </w:rPr>
          <w:delText xml:space="preserve">, mitigation and remediation experiments </w:delText>
        </w:r>
      </w:del>
      <w:del w:id="365" w:date="2020-07-03T16:59:09Z" w:author="zenrunner">
        <w:r>
          <w:rPr/>
          <w:fldChar w:fldCharType="begin" w:fldLock="0"/>
        </w:r>
      </w:del>
      <w:del w:id="366" w:date="2020-07-03T16:59:09Z" w:author="zenrunner">
        <w:r>
          <w:rPr/>
          <w:delInstrText xml:space="preserve"> ADDIN EN.CITE &lt;EndNote&gt;&lt;Cite  &gt;&lt;Author&gt;Zhu&lt;/Author&gt;&lt;Year&gt;2010&lt;/Year&gt;&lt;RecNum&gt;6047&lt;/RecNum&gt;&lt;Prefix&gt;&lt;/Prefix&gt;&lt;Suffix&gt;&lt;/Suffix&gt;&lt;Pages&gt;&lt;/Pages&gt;&lt;DisplayText&gt;(Zhu et al.,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delInstrText>
        </w:r>
      </w:del>
      <w:del w:id="367" w:date="2020-07-03T16:59:09Z" w:author="zenrunner">
        <w:r>
          <w:rPr/>
          <w:fldChar w:fldCharType="separate" w:fldLock="0"/>
        </w:r>
      </w:del>
      <w:del w:id="368" w:date="2020-07-03T16:59:09Z" w:author="zenrunner">
        <w:r>
          <w:rPr>
            <w:rtl w:val="0"/>
            <w:lang w:val="en-US"/>
          </w:rPr>
          <w:delText>(Zhu et al., 2010)</w:delText>
        </w:r>
      </w:del>
      <w:del w:id="369" w:date="2020-07-03T16:59:09Z" w:author="zenrunner">
        <w:r>
          <w:rPr/>
          <w:fldChar w:fldCharType="end" w:fldLock="0"/>
        </w:r>
      </w:del>
      <w:del w:id="370" w:date="2020-07-03T16:59:09Z" w:author="zenrunner">
        <w:r>
          <w:rPr>
            <w:rtl w:val="0"/>
            <w:lang w:val="en-US"/>
          </w:rPr>
          <w:delText xml:space="preserve"> and population demography studies </w:delText>
        </w:r>
      </w:del>
      <w:del w:id="371" w:date="2020-07-03T16:59:09Z" w:author="zenrunner">
        <w:r>
          <w:rPr/>
          <w:fldChar w:fldCharType="begin" w:fldLock="0"/>
        </w:r>
      </w:del>
      <w:del w:id="372" w:date="2020-07-03T16:59:09Z" w:author="zenrunner">
        <w:r>
          <w:rPr/>
          <w:delInstrText xml:space="preserve"> ADDIN EN.CITE &lt;EndNote&gt;&lt;Cite  &gt;&lt;Author&gt;Botero&lt;/Author&gt;&lt;Year&gt;2015&lt;/Year&gt;&lt;RecNum&gt;6042&lt;/RecNum&gt;&lt;Prefix&gt;&lt;/Prefix&gt;&lt;Suffix&gt;&lt;/Suffix&gt;&lt;Pages&gt;&lt;/Pages&gt;&lt;DisplayText&gt;(Botero et al.,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delInstrText>
        </w:r>
      </w:del>
      <w:del w:id="373" w:date="2020-07-03T16:59:09Z" w:author="zenrunner">
        <w:r>
          <w:rPr/>
          <w:fldChar w:fldCharType="separate" w:fldLock="0"/>
        </w:r>
      </w:del>
      <w:del w:id="374" w:date="2020-07-03T16:59:09Z" w:author="zenrunner">
        <w:r>
          <w:rPr>
            <w:rtl w:val="0"/>
            <w:lang w:val="en-US"/>
          </w:rPr>
          <w:delText>(Botero et al., 2015)</w:delText>
        </w:r>
      </w:del>
      <w:del w:id="375" w:date="2020-07-03T16:59:09Z" w:author="zenrunner">
        <w:r>
          <w:rPr/>
          <w:fldChar w:fldCharType="end" w:fldLock="0"/>
        </w:r>
      </w:del>
      <w:del w:id="376" w:date="2020-07-03T16:59:09Z" w:author="zenrunner">
        <w:r>
          <w:rPr>
            <w:rtl w:val="0"/>
            <w:lang w:val="en-US"/>
          </w:rPr>
          <w:delText xml:space="preserve">. </w:delText>
        </w:r>
      </w:del>
      <w:r>
        <w:rPr>
          <w:rtl w:val="0"/>
          <w:lang w:val="en-US"/>
        </w:rPr>
        <w:t xml:space="preserve">Studies that inform policy </w:t>
      </w:r>
      <w:ins w:id="377" w:date="2020-07-03T16:59:18Z" w:author="zenrunner">
        <w:r>
          <w:rPr>
            <w:rtl w:val="0"/>
            <w:lang w:val="en-US"/>
          </w:rPr>
          <w:t xml:space="preserve">for instance </w:t>
        </w:r>
      </w:ins>
      <w:r>
        <w:rPr>
          <w:rtl w:val="0"/>
          <w:lang w:val="en-US"/>
        </w:rPr>
        <w:t xml:space="preserve">are </w:t>
      </w:r>
      <w:del w:id="378" w:date="2020-07-03T17:01:01Z" w:author="zenrunner">
        <w:r>
          <w:rPr>
            <w:rtl w:val="0"/>
            <w:lang w:val="en-US"/>
          </w:rPr>
          <w:delText>typically</w:delText>
        </w:r>
      </w:del>
      <w:ins w:id="379" w:date="2020-07-03T17:01:01Z" w:author="zenrunner">
        <w:r>
          <w:rPr>
            <w:rtl w:val="0"/>
            <w:lang w:val="en-US"/>
          </w:rPr>
          <w:t>sometimes</w:t>
        </w:r>
      </w:ins>
      <w:r>
        <w:rPr>
          <w:rtl w:val="0"/>
          <w:lang w:val="en-US"/>
        </w:rPr>
        <w:t xml:space="preserve"> more indirect and synthetic </w:t>
      </w:r>
      <w:del w:id="380" w:date="2020-07-03T17:04:53Z" w:author="zenrunner">
        <w:r>
          <w:rPr>
            <w:rtl w:val="0"/>
            <w:lang w:val="en-US"/>
          </w:rPr>
          <w:delText>and can</w:delText>
        </w:r>
      </w:del>
      <w:ins w:id="381" w:date="2020-07-03T17:04:53Z" w:author="zenrunner">
        <w:r>
          <w:rPr>
            <w:rtl w:val="0"/>
            <w:lang w:val="en-US"/>
          </w:rPr>
          <w:t>or</w:t>
        </w:r>
      </w:ins>
      <w:r>
        <w:rPr>
          <w:rtl w:val="0"/>
          <w:lang w:val="en-US"/>
        </w:rPr>
        <w:t xml:space="preserve"> </w:t>
      </w:r>
      <w:del w:id="382" w:date="2020-07-03T16:59:53Z" w:author="zenrunner">
        <w:r>
          <w:rPr>
            <w:rtl w:val="0"/>
            <w:lang w:val="en-US"/>
          </w:rPr>
          <w:delText>take the form of</w:delText>
        </w:r>
      </w:del>
      <w:ins w:id="383" w:date="2020-07-03T16:59:55Z" w:author="zenrunner">
        <w:r>
          <w:rPr>
            <w:rtl w:val="0"/>
            <w:lang w:val="en-US"/>
          </w:rPr>
          <w:t>focus on</w:t>
        </w:r>
      </w:ins>
      <w:r>
        <w:rPr>
          <w:rtl w:val="0"/>
          <w:lang w:val="en-US"/>
        </w:rPr>
        <w:t xml:space="preserve"> </w:t>
      </w:r>
      <w:ins w:id="384" w:date="2020-07-03T17:00:33Z" w:author="zenrunner">
        <w:r>
          <w:rPr>
            <w:rtl w:val="0"/>
            <w:lang w:val="en-US"/>
          </w:rPr>
          <w:t xml:space="preserve">key drivers of </w:t>
        </w:r>
      </w:ins>
      <w:r>
        <w:rPr>
          <w:rtl w:val="0"/>
          <w:lang w:val="en-US"/>
        </w:rPr>
        <w:t>anthro</w:t>
      </w:r>
      <w:del w:id="385" w:date="2020-07-03T17:00:41Z" w:author="zenrunner">
        <w:r>
          <w:rPr>
            <w:rtl w:val="0"/>
            <w:lang w:val="en-US"/>
          </w:rPr>
          <w:delText xml:space="preserve">pocentric studies that consider ecological or </w:delText>
        </w:r>
      </w:del>
      <w:ins w:id="386" w:date="2020-07-03T17:00:50Z" w:author="zenrunner">
        <w:r>
          <w:rPr>
            <w:rtl w:val="0"/>
            <w:lang w:val="en-US"/>
          </w:rPr>
          <w:t xml:space="preserve">pogenic change </w:t>
        </w:r>
      </w:ins>
      <w:del w:id="387" w:date="2020-07-03T17:01:13Z" w:author="zenrunner">
        <w:r>
          <w:rPr>
            <w:rtl w:val="0"/>
            <w:lang w:val="en-US"/>
          </w:rPr>
          <w:delText>environmental</w:delText>
        </w:r>
      </w:del>
      <w:ins w:id="388" w:date="2020-07-03T17:01:28Z" w:author="zenrunner">
        <w:r>
          <w:rPr>
            <w:rtl w:val="0"/>
            <w:lang w:val="en-US"/>
          </w:rPr>
          <w:t>without clearly implicating</w:t>
        </w:r>
      </w:ins>
      <w:r>
        <w:rPr>
          <w:rtl w:val="0"/>
          <w:lang w:val="en-US"/>
        </w:rPr>
        <w:t xml:space="preserve"> </w:t>
      </w:r>
      <w:ins w:id="389" w:date="2020-07-03T17:01:35Z" w:author="zenrunner">
        <w:r>
          <w:rPr>
            <w:rtl w:val="0"/>
            <w:lang w:val="en-US"/>
          </w:rPr>
          <w:t xml:space="preserve">the </w:t>
        </w:r>
      </w:ins>
      <w:r>
        <w:rPr>
          <w:rtl w:val="0"/>
          <w:lang w:val="en-US"/>
        </w:rPr>
        <w:t>policy</w:t>
      </w:r>
      <w:ins w:id="390" w:date="2020-07-03T17:07:16Z" w:author="zenrunner">
        <w:r>
          <w:rPr>
            <w:rtl w:val="0"/>
            <w:lang w:val="en-US"/>
          </w:rPr>
          <w:t xml:space="preserve"> outcomes</w:t>
        </w:r>
      </w:ins>
      <w:r>
        <w:rPr>
          <w:rtl w:val="0"/>
          <w:lang w:val="en-US"/>
        </w:rPr>
        <w:t xml:space="preserve">. </w:t>
      </w:r>
      <w:ins w:id="391" w:date="2020-07-03T17:05:54Z" w:author="zenrunner">
        <w:r>
          <w:rPr>
            <w:rtl w:val="0"/>
            <w:lang w:val="en-US"/>
          </w:rPr>
          <w:t xml:space="preserve">This may seem like a lot to ask, but </w:t>
        </w:r>
      </w:ins>
      <w:del w:id="392" w:date="2020-07-03T17:05:55Z" w:author="zenrunner">
        <w:r>
          <w:rPr>
            <w:rtl w:val="0"/>
            <w:lang w:val="en-US"/>
          </w:rPr>
          <w:delText>A</w:delText>
        </w:r>
      </w:del>
      <w:ins w:id="393" w:date="2020-07-03T17:05:55Z" w:author="zenrunner">
        <w:r>
          <w:rPr>
            <w:rtl w:val="0"/>
            <w:lang w:val="en-US"/>
          </w:rPr>
          <w:t>a</w:t>
        </w:r>
      </w:ins>
      <w:r>
        <w:rPr>
          <w:rtl w:val="0"/>
          <w:lang w:val="en-US"/>
        </w:rPr>
        <w:t xml:space="preserve">ny of the </w:t>
      </w:r>
      <w:del w:id="394" w:date="2020-07-03T17:07:31Z" w:author="zenrunner">
        <w:r>
          <w:rPr>
            <w:rtl w:val="0"/>
            <w:lang w:val="en-US"/>
          </w:rPr>
          <w:delText xml:space="preserve">above </w:delText>
        </w:r>
      </w:del>
      <w:r>
        <w:rPr>
          <w:rtl w:val="0"/>
          <w:lang w:val="en-US"/>
        </w:rPr>
        <w:t xml:space="preserve">tools </w:t>
      </w:r>
      <w:del w:id="395" w:date="2020-07-03T17:06:17Z" w:author="zenrunner">
        <w:r>
          <w:rPr>
            <w:rtl w:val="0"/>
            <w:lang w:val="en-US"/>
          </w:rPr>
          <w:delText>can also serve this role</w:delText>
        </w:r>
      </w:del>
      <w:ins w:id="396" w:date="2020-07-03T17:07:46Z" w:author="zenrunner">
        <w:r>
          <w:rPr>
            <w:rtl w:val="0"/>
            <w:lang w:val="en-US"/>
          </w:rPr>
          <w:t xml:space="preserve">described in previous rules help us better link to outcomes. </w:t>
        </w:r>
      </w:ins>
      <w:del w:id="397" w:date="2020-07-03T17:06:42Z" w:author="zenrunner">
        <w:r>
          <w:rPr>
            <w:rtl w:val="0"/>
            <w:lang w:val="en-US"/>
          </w:rPr>
          <w:delText>, but s</w:delText>
        </w:r>
      </w:del>
      <w:ins w:id="398" w:date="2020-07-03T17:06:42Z" w:author="zenrunner">
        <w:r>
          <w:rPr>
            <w:rtl w:val="0"/>
            <w:lang w:val="en-US"/>
          </w:rPr>
          <w:t>S</w:t>
        </w:r>
      </w:ins>
      <w:r>
        <w:rPr>
          <w:rtl w:val="0"/>
          <w:lang w:val="en-US"/>
        </w:rPr>
        <w:t xml:space="preserve">ome tools that fit most squarely include economic incentivization models </w:t>
      </w:r>
      <w:r>
        <w:rPr/>
        <w:fldChar w:fldCharType="begin" w:fldLock="0"/>
      </w:r>
      <w:r>
        <w:instrText xml:space="preserve"> ADDIN EN.CITE &lt;EndNote&gt;&lt;Cite  &gt;&lt;Author&gt;Tilman&lt;/Author&gt;&lt;Year&gt;2018&lt;/Year&gt;&lt;RecNum&gt;6390&lt;/RecNum&gt;&lt;Prefix&gt;&lt;/Prefix&gt;&lt;Suffix&gt;&lt;/Suffix&gt;&lt;Pages&gt;&lt;/Pages&gt;&lt;DisplayText&gt;(Tilman et al.,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Pr/>
        <w:fldChar w:fldCharType="separate" w:fldLock="0"/>
      </w:r>
      <w:r>
        <w:rPr>
          <w:rtl w:val="0"/>
          <w:lang w:val="en-US"/>
        </w:rPr>
        <w:t>(Tilman et al., 2018)</w:t>
      </w:r>
      <w:r>
        <w:rPr/>
        <w:fldChar w:fldCharType="end" w:fldLock="0"/>
      </w:r>
      <w:r>
        <w:rPr>
          <w:rtl w:val="0"/>
          <w:lang w:val="en-US"/>
        </w:rPr>
        <w:t xml:space="preserve">, human health impact studies </w:t>
      </w:r>
      <w:r>
        <w:rPr/>
        <w:fldChar w:fldCharType="begin" w:fldLock="0"/>
      </w:r>
      <w:r>
        <w:instrText xml:space="preserve"> ADDIN EN.CITE &lt;EndNote&gt;&lt;Cite  &gt;&lt;Author&gt;Chiabai&lt;/Author&gt;&lt;Year&gt;2018&lt;/Year&gt;&lt;RecNum&gt;6391&lt;/RecNum&gt;&lt;Prefix&gt;&lt;/Prefix&gt;&lt;Suffix&gt;&lt;/Suffix&gt;&lt;Pages&gt;&lt;/Pages&gt;&lt;DisplayText&gt;(Chiabai et al.,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Pr/>
        <w:fldChar w:fldCharType="separate" w:fldLock="0"/>
      </w:r>
      <w:r>
        <w:rPr>
          <w:rtl w:val="0"/>
          <w:lang w:val="en-US"/>
        </w:rPr>
        <w:t>(Chiabai et al., 2018)</w:t>
      </w:r>
      <w:r>
        <w:rPr/>
        <w:fldChar w:fldCharType="end" w:fldLock="0"/>
      </w:r>
      <w:r>
        <w:rPr>
          <w:rtl w:val="0"/>
          <w:lang w:val="en-US"/>
        </w:rPr>
        <w:t xml:space="preserve">, and human well-being monitoring associated with environmental interventions </w:t>
      </w:r>
      <w:r>
        <w:rPr/>
        <w:fldChar w:fldCharType="begin" w:fldLock="0"/>
      </w:r>
      <w:r>
        <w:instrText xml:space="preserve"> ADDIN EN.CITE &lt;EndNote&gt;&lt;Cite  &gt;&lt;Author&gt;McKinnon&lt;/Author&gt;&lt;Year&gt;2015&lt;/Year&gt;&lt;RecNum&gt;3621&lt;/RecNum&gt;&lt;Prefix&gt;&lt;/Prefix&gt;&lt;Suffix&gt;&lt;/Suffix&gt;&lt;Pages&gt;&lt;/Pages&gt;&lt;DisplayText&gt;(McKinnon et al.,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maps&lt;/keyword&gt;&lt;/keywords&gt;&lt;dates&gt;&lt;year&gt;2015&lt;/year&gt;&lt;/dates&gt;&lt;urls/&gt;&lt;/record&gt;&lt;/Cite&gt;&lt;/EndNote&gt;</w:instrText>
      </w:r>
      <w:r>
        <w:rPr/>
        <w:fldChar w:fldCharType="separate" w:fldLock="0"/>
      </w:r>
      <w:r>
        <w:rPr>
          <w:rtl w:val="0"/>
          <w:lang w:val="en-US"/>
        </w:rPr>
        <w:t>(McKinnon et al., 2015)</w:t>
      </w:r>
      <w:r>
        <w:rPr/>
        <w:fldChar w:fldCharType="end" w:fldLock="0"/>
      </w:r>
      <w:r>
        <w:rPr>
          <w:rtl w:val="0"/>
          <w:lang w:val="en-US"/>
        </w:rPr>
        <w:t>.</w:t>
      </w:r>
    </w:p>
    <w:p>
      <w:pPr>
        <w:pStyle w:val="Body Text"/>
      </w:pPr>
      <w:r>
        <w:rPr>
          <w:b w:val="1"/>
          <w:bCs w:val="1"/>
          <w:rtl w:val="0"/>
          <w:lang w:val="en-US"/>
        </w:rPr>
        <w:t>10. Apply the tool to another challenge</w:t>
      </w:r>
      <w:del w:id="399" w:date="2020-07-03T17:09:12Z" w:author="zenrunner">
        <w:r>
          <w:rPr>
            <w:b w:val="1"/>
            <w:bCs w:val="1"/>
            <w:rtl w:val="0"/>
            <w:lang w:val="en-US"/>
          </w:rPr>
          <w:delText xml:space="preserve"> or at least explain how</w:delText>
        </w:r>
      </w:del>
      <w:r>
        <w:rPr>
          <w:b w:val="1"/>
          <w:bCs w:val="1"/>
          <w:rtl w:val="0"/>
          <w:lang w:val="en-US"/>
        </w:rPr>
        <w:t>.</w:t>
      </w:r>
      <w:r>
        <w:rPr>
          <w:rtl w:val="0"/>
          <w:lang w:val="en-US"/>
        </w:rPr>
        <w:t xml:space="preserve"> This rule primarily applies to follow-up studies or stakeholders implementing </w:t>
      </w:r>
      <w:del w:id="400" w:date="2020-07-03T17:09:40Z" w:author="zenrunner">
        <w:r>
          <w:rPr>
            <w:rtl w:val="0"/>
            <w:lang w:val="en-US"/>
          </w:rPr>
          <w:delText xml:space="preserve">basic </w:delText>
        </w:r>
      </w:del>
      <w:r>
        <w:rPr>
          <w:rtl w:val="0"/>
          <w:lang w:val="en-US"/>
        </w:rPr>
        <w:t xml:space="preserve">science. Apply the primary tool to another challenge to show that it can be a link between primary evidence and </w:t>
      </w:r>
      <w:ins w:id="401" w:date="2020-07-03T17:08:24Z" w:author="zenrunner">
        <w:r>
          <w:rPr>
            <w:rtl w:val="0"/>
            <w:lang w:val="en-US"/>
          </w:rPr>
          <w:t xml:space="preserve">practical </w:t>
        </w:r>
      </w:ins>
      <w:r>
        <w:rPr>
          <w:rtl w:val="0"/>
          <w:lang w:val="en-US"/>
        </w:rPr>
        <w:t xml:space="preserve">use. </w:t>
      </w:r>
      <w:del w:id="402" w:date="2020-07-03T17:08:37Z" w:author="zenrunner">
        <w:r>
          <w:rPr>
            <w:rtl w:val="0"/>
            <w:lang w:val="en-US"/>
          </w:rPr>
          <w:delText>If not possible, a</w:delText>
        </w:r>
      </w:del>
      <w:ins w:id="403" w:date="2020-07-03T17:08:37Z" w:author="zenrunner">
        <w:r>
          <w:rPr>
            <w:rtl w:val="0"/>
            <w:lang w:val="en-US"/>
          </w:rPr>
          <w:t>A</w:t>
        </w:r>
      </w:ins>
      <w:r>
        <w:rPr>
          <w:rtl w:val="0"/>
          <w:lang w:val="en-US"/>
        </w:rPr>
        <w:t>t least speculate how it can be applied in the follow-up studies. This promotes efficiency when tackling novel environmental challenges as they emerge, and it also supports the overarching assumption that we cannot afford to ignore basic science for better decision making.</w:t>
      </w:r>
    </w:p>
    <w:p>
      <w:pPr>
        <w:pStyle w:val="Body Text"/>
      </w:pPr>
    </w:p>
    <w:p>
      <w:pPr>
        <w:pStyle w:val="Body Text"/>
        <w:rPr>
          <w:b w:val="1"/>
          <w:bCs w:val="1"/>
        </w:rPr>
      </w:pPr>
      <w:r>
        <w:rPr>
          <w:b w:val="1"/>
          <w:bCs w:val="1"/>
          <w:rtl w:val="0"/>
          <w:lang w:val="en-US"/>
        </w:rPr>
        <w:t>Implications</w:t>
      </w:r>
    </w:p>
    <w:p>
      <w:pPr>
        <w:pStyle w:val="First Paragraph"/>
      </w:pPr>
      <w:r>
        <w:rPr>
          <w:rtl w:val="0"/>
          <w:lang w:val="en-US"/>
        </w:rPr>
        <w:t>These rules</w:t>
      </w:r>
      <w:r>
        <w:rPr>
          <w:rtl w:val="0"/>
          <w:lang w:val="en-US"/>
        </w:rPr>
        <w:t xml:space="preserve"> </w:t>
      </w:r>
      <w:del w:id="404" w:date="2020-07-03T17:10:12Z" w:author="zenrunner">
        <w:r>
          <w:rPr>
            <w:rtl w:val="0"/>
            <w:lang w:val="en-US"/>
          </w:rPr>
          <w:delText>can</w:delText>
        </w:r>
      </w:del>
      <w:del w:id="405" w:date="2020-07-03T17:10:12Z" w:author="zenrunner">
        <w:r>
          <w:rPr>
            <w:rtl w:val="0"/>
            <w:lang w:val="en-US"/>
          </w:rPr>
          <w:delText xml:space="preserve"> </w:delText>
        </w:r>
      </w:del>
      <w:r>
        <w:rPr>
          <w:rtl w:val="0"/>
          <w:lang w:val="en-US"/>
        </w:rPr>
        <w:t xml:space="preserve">distribute </w:t>
      </w:r>
      <w:del w:id="406" w:date="2020-07-03T15:53:51Z" w:author="zenrunner">
        <w:r>
          <w:rPr>
            <w:rtl w:val="0"/>
            <w:lang w:val="en-US"/>
          </w:rPr>
          <w:delText xml:space="preserve">the burden of </w:delText>
        </w:r>
      </w:del>
      <w:r>
        <w:rPr>
          <w:rtl w:val="0"/>
          <w:lang w:val="en-US"/>
        </w:rPr>
        <w:t>scientific communication and implementation between scientists and stakeholders more evenly and enable better two-way interactions with the scientific knowledge described in publications. These rules are a blend of opinion, exemplary evidence, and common practices in the field. There are likely many other rules, but this is a representative set of some of the more robust bridges between evidence and implementation in writing and using papers to inform solutions to many environmental challenges. Consider these rules when writing</w:t>
      </w:r>
      <w:r>
        <w:rPr>
          <w:rtl w:val="0"/>
          <w:lang w:val="en-US"/>
        </w:rPr>
        <w:t xml:space="preserve">, </w:t>
      </w:r>
      <w:r>
        <w:rPr>
          <w:rtl w:val="0"/>
          <w:lang w:val="en-US"/>
        </w:rPr>
        <w:t xml:space="preserve">not </w:t>
      </w:r>
      <w:r>
        <w:rPr>
          <w:i w:val="1"/>
          <w:iCs w:val="1"/>
          <w:rtl w:val="0"/>
          <w:lang w:val="en-US"/>
        </w:rPr>
        <w:t>all</w:t>
      </w:r>
      <w:r>
        <w:rPr>
          <w:rtl w:val="0"/>
          <w:lang w:val="en-US"/>
        </w:rPr>
        <w:t xml:space="preserve"> all of the time, but </w:t>
      </w:r>
      <w:r>
        <w:rPr>
          <w:i w:val="1"/>
          <w:iCs w:val="1"/>
          <w:rtl w:val="0"/>
          <w:lang w:val="en-US"/>
        </w:rPr>
        <w:t>some</w:t>
      </w:r>
      <w:r>
        <w:rPr>
          <w:rtl w:val="0"/>
          <w:lang w:val="en-US"/>
        </w:rPr>
        <w:t xml:space="preserve"> some of the time. We can make basic natural science more practical and expand the scope of environmental knowledge. </w:t>
      </w:r>
      <w:del w:id="407" w:date="2020-07-03T15:52:40Z" w:author="zenrunner">
        <w:r>
          <w:rPr>
            <w:rtl w:val="0"/>
            <w:lang w:val="en-US"/>
          </w:rPr>
          <w:delText xml:space="preserve">These rules are not a surrogate for scientific co-production with stakeholders, but a heuristic that can enable adaptive management for the environmental sciences from studies that are not necessarily directly coupled to pressing issues. </w:delText>
        </w:r>
      </w:del>
      <w:r>
        <w:rPr>
          <w:rtl w:val="0"/>
          <w:lang w:val="en-US"/>
        </w:rPr>
        <w:t>We propose that more basic science can be used in applied contexts</w:t>
      </w:r>
      <w:ins w:id="408" w:date="2020-07-03T15:54:37Z" w:author="zenrunner">
        <w:r>
          <w:rPr>
            <w:rtl w:val="0"/>
            <w:lang w:val="en-US"/>
          </w:rPr>
          <w:t xml:space="preserve">. </w:t>
        </w:r>
      </w:ins>
      <w:del w:id="409" w:date="2020-07-03T15:54:36Z" w:author="zenrunner">
        <w:r>
          <w:rPr>
            <w:rtl w:val="0"/>
            <w:lang w:val="en-US"/>
          </w:rPr>
          <w:delText xml:space="preserve"> and to a much greater extent. Both case studies and individual papers contribute to our collective scientific understanding.  Considering t</w:delText>
        </w:r>
      </w:del>
      <w:ins w:id="410" w:date="2020-07-03T15:53:06Z" w:author="zenrunner">
        <w:r>
          <w:rPr>
            <w:rtl w:val="0"/>
            <w:lang w:val="en-US"/>
          </w:rPr>
          <w:t>T</w:t>
        </w:r>
      </w:ins>
      <w:r>
        <w:rPr>
          <w:rtl w:val="0"/>
          <w:lang w:val="en-US"/>
        </w:rPr>
        <w:t>hese ten simple rules will enable better identification of overarching patterns from disparate papers</w:t>
      </w:r>
      <w:del w:id="411" w:date="2020-07-03T15:54:43Z" w:author="zenrunner">
        <w:r>
          <w:rPr>
            <w:rtl w:val="0"/>
            <w:lang w:val="en-US"/>
          </w:rPr>
          <w:delText>,</w:delText>
        </w:r>
      </w:del>
      <w:r>
        <w:rPr>
          <w:rtl w:val="0"/>
          <w:lang w:val="en-US"/>
        </w:rPr>
        <w:t xml:space="preserve"> provided we embrace some of the scaffolding developed here such as common language for challenges and solutions, identification of tools, mention of direct human needs, and consequences within each system of minimal interventions. A few new norms in scientific writing that align with practical application will facilitate linking evidence together for scientific syntheses and more applicable theories.</w:t>
      </w:r>
    </w:p>
    <w:p>
      <w:pPr>
        <w:pStyle w:val="First Paragraph"/>
      </w:pPr>
      <w:r>
        <w:rPr>
          <w:rtl w:val="0"/>
          <w:lang w:val="en-US"/>
        </w:rPr>
        <w:t xml:space="preserve">A core tenet of adaptive management is that managing and learning should be connected and iterative in the natural resource sciences </w:t>
      </w:r>
      <w:r>
        <w:rPr/>
        <w:fldChar w:fldCharType="begin" w:fldLock="0"/>
      </w:r>
      <w:r>
        <w:instrText xml:space="preserve"> ADDIN EN.CITE &lt;EndNote&gt;&lt;Cite  &gt;&lt;Author&gt;Williams&lt;/Author&gt;&lt;Year&gt;2016&lt;/Year&gt;&lt;RecNum&gt;6392&lt;/RecNum&gt;&lt;Prefix&gt;&lt;/Prefix&gt;&lt;Suffix&gt;&lt;/Suffix&gt;&lt;Pages&gt;&lt;/Pages&gt;&lt;DisplayText&gt;(Williams &amp;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&amp; Brown, 2016)</w:t>
      </w:r>
      <w:r>
        <w:rPr/>
        <w:fldChar w:fldCharType="end" w:fldLock="0"/>
      </w:r>
      <w:r>
        <w:rPr>
          <w:rtl w:val="0"/>
          <w:lang w:val="en-US"/>
        </w:rPr>
        <w:t xml:space="preserve">. Decision making adjusts as understanding improves both through doing and through learning. This is not a new approach to managing the environment but requires a well-articulated framework within publications to become an active process for stakeholders to improve long-term conservation outcomes through evidence </w:t>
      </w:r>
      <w:r>
        <w:rPr/>
        <w:fldChar w:fldCharType="begin" w:fldLock="0"/>
      </w:r>
      <w:r>
        <w:instrText xml:space="preserve"> ADDIN EN.CITE &lt;EndNote&gt;&lt;Cite  &gt;&lt;Author&gt;McDonald-Madden&lt;/Author&gt;&lt;Year&gt;2010&lt;/Year&gt;&lt;RecNum&gt;6053&lt;/RecNum&gt;&lt;Prefix&gt;&lt;/Prefix&gt;&lt;Suffix&gt;&lt;/Suffix&gt;&lt;Pages&gt;&lt;/Pages&gt;&lt;DisplayText&gt;(McDonald-Madden et al.,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Pr/>
        <w:fldChar w:fldCharType="separate" w:fldLock="0"/>
      </w:r>
      <w:r>
        <w:rPr>
          <w:rtl w:val="0"/>
          <w:lang w:val="en-US"/>
        </w:rPr>
        <w:t>(McDonald-Madden et al., 2010)</w:t>
      </w:r>
      <w:r>
        <w:rPr/>
        <w:fldChar w:fldCharType="end" w:fldLock="0"/>
      </w:r>
      <w:r>
        <w:rPr>
          <w:rtl w:val="0"/>
          <w:lang w:val="en-US"/>
        </w:rPr>
        <w:t xml:space="preserve">. Making the primary research literature more functional through these rules for writing and structure will accelerate the learning phase of adaptive management. We can make deliberation (i.e. planning) and iteration (i.e. testing) integrate with evidence by practicing at least some of these rules </w:t>
      </w:r>
      <w:r>
        <w:rPr/>
        <w:fldChar w:fldCharType="begin" w:fldLock="0"/>
      </w:r>
      <w:r>
        <w:instrText xml:space="preserve"> ADDIN EN.CITE &lt;EndNote&gt;&lt;Cite  &gt;&lt;Author&gt;Williams&lt;/Author&gt;&lt;Year&gt;2016&lt;/Year&gt;&lt;RecNum&gt;6392&lt;/RecNum&gt;&lt;Prefix&gt;&lt;/Prefix&gt;&lt;Suffix&gt;&lt;/Suffix&gt;&lt;Pages&gt;&lt;/Pages&gt;&lt;DisplayText&gt;(Williams &amp;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&amp; Brown, 2016)</w:t>
      </w:r>
      <w:r>
        <w:rPr/>
        <w:fldChar w:fldCharType="end" w:fldLock="0"/>
      </w:r>
      <w:r>
        <w:rPr>
          <w:rtl w:val="0"/>
          <w:lang w:val="en-US"/>
        </w:rPr>
        <w:t xml:space="preserve">. Spanning this gap is not the sole criterion for useful science nor should it be, but professional advocacy and knowledge mobilization are increasingly important for universities and scientists </w:t>
      </w:r>
      <w:r>
        <w:rPr/>
        <w:fldChar w:fldCharType="begin" w:fldLock="0"/>
      </w:r>
      <w:r>
        <w:instrText xml:space="preserve"> ADDIN EN.CITE &lt;EndNote&gt;&lt;Cite  &gt;&lt;Author&gt;Pace&lt;/Author&gt;&lt;Year&gt;2010&lt;/Year&gt;&lt;RecNum&gt;6393&lt;/RecNum&gt;&lt;Prefix&gt;&lt;/Prefix&gt;&lt;Suffix&gt;&lt;/Suffix&gt;&lt;Pages&gt;&lt;/Pages&gt;&lt;DisplayText&gt;(Pace et al.,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Pr/>
        <w:fldChar w:fldCharType="separate" w:fldLock="0"/>
      </w:r>
      <w:r>
        <w:rPr>
          <w:rtl w:val="0"/>
          <w:lang w:val="en-US"/>
        </w:rPr>
        <w:t>(Pace et al., 2010)</w:t>
      </w:r>
      <w:r>
        <w:rPr/>
        <w:fldChar w:fldCharType="end" w:fldLock="0"/>
      </w:r>
      <w:r>
        <w:rPr>
          <w:rtl w:val="0"/>
          <w:lang w:val="en-US"/>
        </w:rPr>
        <w:t xml:space="preserve">. Evidence-informed decision making is a critical area for growth and knowledge in many disciplines </w:t>
      </w:r>
      <w:r>
        <w:rPr/>
        <w:fldChar w:fldCharType="begin" w:fldLock="0"/>
      </w:r>
      <w:r>
        <w:instrText xml:space="preserve"> ADDIN EN.CITE &lt;EndNote&gt;&lt;Cite  &gt;&lt;Author&gt;Tranfield&lt;/Author&gt;&lt;Year&gt;2003&lt;/Year&gt;&lt;RecNum&gt;6396&lt;/RecNum&gt;&lt;Prefix&gt;&lt;/Prefix&gt;&lt;Suffix&gt;&lt;/Suffix&gt;&lt;Pages&gt;&lt;/Pages&gt;&lt;DisplayText&gt;(Aarons et al., 2011; Roy-Byrne et al., 2010; Tranfield et al., 2003)&lt;/DisplayText&gt;&lt;record&gt;&lt;rec-number&gt;6396&lt;/rec-number&gt;&lt;foreign-keys&gt;&lt;key app="EN" db-id="zv9tw0t2n2xfdiet259x2tdh09prp29zrxsv" timestamp="1571270105"&gt;6396&lt;/key&gt;&lt;/foreign-keys&gt;&lt;ref-type name="Journal Article"&gt;17&lt;/ref-type&gt;&lt;contributors&gt;&lt;authors&gt;&lt;author&gt;Tranfield, David&lt;/author&gt;&lt;author&gt;Denyer, David&lt;/author&gt;&lt;author&gt;Smart, Palminder&lt;/author&gt;&lt;/authors&gt;&lt;/contributors&gt;&lt;titles&gt;&lt;title&gt;Towards a Methodology for Developing Evidence-Informed Management Knowledge by Means of Systematic Review&lt;/title&gt;&lt;secondary-title&gt;British Journal of Management&lt;/secondary-title&gt;&lt;/titles&gt;&lt;periodical&gt;&lt;full-title&gt;British Journal of Management&lt;/full-title&gt;&lt;/periodical&gt;&lt;pages&gt;207-222&lt;/pages&gt;&lt;volume&gt;14&lt;/volume&gt;&lt;number&gt;3&lt;/number&gt;&lt;dates&gt;&lt;year&gt;2003&lt;/year&gt;&lt;pub-dates&gt;&lt;date&gt;2003/09/01&lt;/date&gt;&lt;/pub-dates&gt;&lt;/dates&gt;&lt;publisher&gt;John Wiley &amp;amp; Sons, Ltd (10.1111)&lt;/publisher&gt;&lt;isbn&gt;1045-3172&lt;/isbn&gt;&lt;urls&gt;&lt;related-urls&gt;&lt;url&gt;https://doi.org/10.1111/1467-8551.00375&lt;/url&gt;&lt;/related-urls&gt;&lt;/urls&gt;&lt;electronic-resource-num&gt;10.1111/1467-8551.00375&lt;/electronic-resource-num&gt;&lt;access-date&gt;2019/10/16&lt;/access-date&gt;&lt;/record&gt;&lt;/Cite&gt;&lt;Cite  &gt;&lt;Author&gt;Roy-Byrne&lt;/Author&gt;&lt;Year&gt;2010&lt;/Year&gt;&lt;RecNum&gt;6394&lt;/RecNum&gt;&lt;Prefix&gt;&lt;/Prefix&gt;&lt;Suffix&gt;&lt;/Suffix&gt;&lt;Pages&gt;&lt;/Pages&gt;&lt;record&gt;&lt;rec-number&gt;6394&lt;/rec-number&gt;&lt;foreign-keys&gt;&lt;key app="EN" db-id="zv9tw0t2n2xfdiet259x2tdh09prp29zrxsv" timestamp="1571270060"&gt;6394&lt;/key&gt;&lt;/foreign-keys&gt;&lt;ref-type name="Journal Article"&gt;17&lt;/ref-type&gt;&lt;contributors&gt;&lt;authors&gt;&lt;author&gt;Roy-Byrne, Peter&lt;/author&gt;&lt;author&gt;Craske, Michelle G.&lt;/author&gt;&lt;author&gt;Sullivan, Greer&lt;/author&gt;&lt;author&gt;Rose, Raphael D.&lt;/author&gt;&lt;author&gt;Edlund, Mark J.&lt;/author&gt;&lt;author&gt;Lang, Ariel J.&lt;/author&gt;&lt;author&gt;Bystritsky, Alexander&lt;/author&gt;&lt;author&gt;Welch, Stacy Shaw&lt;/author&gt;&lt;author&gt;Chavira, Denise A.&lt;/author&gt;&lt;author&gt;Golinelli, Daniela&lt;/author&gt;&lt;author&gt;Campbell-Sills, Laura&lt;/author&gt;&lt;author&gt;Sherbourne, Cathy D.&lt;/author&gt;&lt;author&gt;Stein, Murray B.&lt;/author&gt;&lt;/authors&gt;&lt;/contributors&gt;&lt;titles&gt;&lt;title&gt;Delivery of Evidence-Based Treatment for Multiple Anxiety Disorders in Primary Care: A Randomized Controlled Trial&lt;/title&gt;&lt;secondary-title&gt;JAMA&lt;/secondary-title&gt;&lt;/titles&gt;&lt;periodical&gt;&lt;full-title&gt;JAMA&lt;/full-title&gt;&lt;/periodical&gt;&lt;pages&gt;1921-1928&lt;/pages&gt;&lt;volume&gt;303&lt;/volume&gt;&lt;number&gt;19&lt;/number&gt;&lt;dates&gt;&lt;year&gt;2010&lt;/year&gt;&lt;/dates&gt;&lt;isbn&gt;0098-7484&lt;/isbn&gt;&lt;urls&gt;&lt;related-urls&gt;&lt;url&gt;https://doi.org/10.1001/jama.2010.608&lt;/url&gt;&lt;/related-urls&gt;&lt;/urls&gt;&lt;electronic-resource-num&gt;10.1001/jama.2010.608&lt;/electronic-resource-num&gt;&lt;access-date&gt;10/16/2019&lt;/access-date&gt;&lt;/record&gt;&lt;/Cite&gt;&lt;Cite  &gt;&lt;Author&gt;Aarons&lt;/Author&gt;&lt;Year&gt;2011&lt;/Year&gt;&lt;RecNum&gt;6397&lt;/RecNum&gt;&lt;Prefix&gt;&lt;/Prefix&gt;&lt;Suffix&gt;&lt;/Suffix&gt;&lt;Pages&gt;&lt;/Pages&gt;&lt;record&gt;&lt;rec-number&gt;6397&lt;/rec-number&gt;&lt;foreign-keys&gt;&lt;key app="EN" db-id="zv9tw0t2n2xfdiet259x2tdh09prp29zrxsv" timestamp="1571270186"&gt;6397&lt;/key&gt;&lt;/foreign-keys&gt;&lt;ref-type name="Journal Article"&gt;17&lt;/ref-type&gt;&lt;contributors&gt;&lt;authors&gt;&lt;author&gt;Aarons, Gregory A.&lt;/author&gt;&lt;author&gt;Hurlburt, Michael&lt;/author&gt;&lt;author&gt;Horwitz, Sarah McCue&lt;/author&gt;&lt;/authors&gt;&lt;/contributors&gt;&lt;titles&gt;&lt;title&gt;Advancing a conceptual model of evidence-based practice implementation in public service sectors&lt;/title&gt;&lt;secondary-title&gt;Administration and policy in mental health&lt;/secondary-title&gt;&lt;alt-title&gt;Adm Policy Ment Health&lt;/alt-title&gt;&lt;/titles&gt;&lt;periodical&gt;&lt;full-title&gt;Administration and policy in mental health&lt;/full-title&gt;&lt;abbr-1&gt;Adm Policy Ment Health&lt;/abbr-1&gt;&lt;/periodical&gt;&lt;alt-periodical&gt;&lt;full-title&gt;Administration and policy in mental health&lt;/full-title&gt;&lt;abbr-1&gt;Adm Policy Ment Health&lt;/abbr-1&gt;&lt;/alt-periodical&gt;&lt;pages&gt;4-23&lt;/pages&gt;&lt;volume&gt;38&lt;/volume&gt;&lt;number&gt;1&lt;/number&gt;&lt;keywords&gt;&lt;keyword&gt;Child&lt;/keyword&gt;&lt;keyword&gt;*Child Welfare&lt;/keyword&gt;&lt;keyword&gt;Diffusion of Innovation&lt;/keyword&gt;&lt;keyword&gt;Evidence-Based Practice/*organization &amp;amp; administration&lt;/keyword&gt;&lt;keyword&gt;Health Plan Implementation/*organization &amp;amp; administration&lt;/keyword&gt;&lt;keyword&gt;Humans&lt;/keyword&gt;&lt;keyword&gt;Mental Health Services/*organization &amp;amp; administration&lt;/keyword&gt;&lt;keyword&gt;Models, Organizational&lt;/keyword&gt;&lt;keyword&gt;Social Work/*organization &amp;amp; administration&lt;/keyword&gt;&lt;keyword&gt;United States&lt;/keyword&gt;&lt;/keywords&gt;&lt;dates&gt;&lt;year&gt;2011&lt;/year&gt;&lt;/dates&gt;&lt;publisher&gt;Springer US&lt;/publisher&gt;&lt;isbn&gt;1573-3289&amp;#13;0894-587X&lt;/isbn&gt;&lt;accession-num&gt;21197565&lt;/accession-num&gt;&lt;urls&gt;&lt;related-urls&gt;&lt;url&gt;https://www.ncbi.nlm.nih.gov/pubmed/21197565&lt;/url&gt;&lt;url&gt;https://www.ncbi.nlm.nih.gov/pmc/articles/PMC3025110/&lt;/url&gt;&lt;/related-urls&gt;&lt;/urls&gt;&lt;electronic-resource-num&gt;10.1007/s10488-010-0327-7&lt;/electronic-resource-num&gt;&lt;remote-database-name&gt;PubMed&lt;/remote-database-name&gt;&lt;language&gt;eng&lt;/language&gt;&lt;/record&gt;&lt;/Cite&gt;&lt;/EndNote&gt;</w:instrText>
      </w:r>
      <w:r>
        <w:rPr/>
        <w:fldChar w:fldCharType="separate" w:fldLock="0"/>
      </w:r>
      <w:r>
        <w:rPr>
          <w:rtl w:val="0"/>
          <w:lang w:val="en-US"/>
        </w:rPr>
        <w:t>(Aarons et al., 2011; Roy-Byrne et al., 2010; Tranfield et al., 2003)</w:t>
      </w:r>
      <w:r>
        <w:rPr/>
        <w:fldChar w:fldCharType="end" w:fldLock="0"/>
      </w:r>
      <w:r>
        <w:rPr>
          <w:rtl w:val="0"/>
          <w:lang w:val="en-US"/>
        </w:rPr>
        <w:t>—</w:t>
      </w:r>
      <w:r>
        <w:rPr>
          <w:rtl w:val="0"/>
          <w:lang w:val="en-US"/>
        </w:rPr>
        <w:t xml:space="preserve">not just environmental management. Increased consumption and production of scientific evidence </w:t>
      </w:r>
      <w:ins w:id="412" w:date="2020-07-03T17:14:29Z" w:author="zenrunner">
        <w:r>
          <w:rPr>
            <w:rtl w:val="0"/>
            <w:lang w:val="en-US"/>
          </w:rPr>
          <w:t>with</w:t>
        </w:r>
      </w:ins>
      <w:del w:id="413" w:date="2020-07-03T17:14:28Z" w:author="zenrunner">
        <w:r>
          <w:rPr>
            <w:rtl w:val="0"/>
            <w:lang w:val="en-US"/>
          </w:rPr>
          <w:delText>by</w:delText>
        </w:r>
      </w:del>
      <w:r>
        <w:rPr>
          <w:rtl w:val="0"/>
          <w:lang w:val="en-US"/>
        </w:rPr>
        <w:t xml:space="preserve"> managers </w:t>
      </w:r>
      <w:del w:id="414" w:date="2020-07-03T17:14:35Z" w:author="zenrunner">
        <w:r>
          <w:rPr>
            <w:rtl w:val="0"/>
            <w:lang w:val="en-US"/>
          </w:rPr>
          <w:delText>and practitioners</w:delText>
        </w:r>
      </w:del>
      <w:ins w:id="415" w:date="2020-07-03T17:14:38Z" w:author="zenrunner">
        <w:r>
          <w:rPr>
            <w:rtl w:val="0"/>
            <w:lang w:val="en-US"/>
          </w:rPr>
          <w:t>and better writing</w:t>
        </w:r>
      </w:ins>
      <w:r>
        <w:rPr>
          <w:rtl w:val="0"/>
          <w:lang w:val="en-US"/>
        </w:rPr>
        <w:t xml:space="preserve"> that is more accessible to a broader audience will </w:t>
      </w:r>
      <w:del w:id="416" w:date="2020-07-03T17:13:05Z" w:author="zenrunner">
        <w:r>
          <w:rPr>
            <w:rtl w:val="0"/>
            <w:lang w:val="en-US"/>
          </w:rPr>
          <w:delText>result in increased functional use of scientific literature</w:delText>
        </w:r>
      </w:del>
      <w:ins w:id="417" w:date="2020-07-03T17:14:56Z" w:author="zenrunner">
        <w:r>
          <w:rPr>
            <w:rtl w:val="0"/>
            <w:lang w:val="en-US"/>
          </w:rPr>
          <w:t>make scientific papers more practical</w:t>
        </w:r>
      </w:ins>
      <w:r>
        <w:rPr>
          <w:rtl w:val="0"/>
          <w:lang w:val="en-US"/>
        </w:rPr>
        <w:t>.</w:t>
      </w:r>
      <w:del w:id="418" w:date="2020-07-03T17:13:44Z" w:author="zenrunner">
        <w:r>
          <w:rPr>
            <w:rtl w:val="0"/>
            <w:lang w:val="en-US"/>
          </w:rPr>
          <w:delText xml:space="preserve"> Collaboration with stakeholders will facilitate this process at every step of the scientific endeavour, and open science will be pivotal to adaptive management opportunities. A recent discussion of rewilding ecosystems formally modeled societal context as a boundary that must always be considered during restoration efforts by managers and stakeholders </w:delText>
        </w:r>
      </w:del>
      <w:del w:id="419" w:date="2020-07-03T17:13:44Z" w:author="zenrunner">
        <w:r>
          <w:rPr/>
          <w:fldChar w:fldCharType="begin" w:fldLock="0"/>
        </w:r>
      </w:del>
      <w:del w:id="420" w:date="2020-07-03T17:13:44Z" w:author="zenrunner">
        <w:r>
          <w:rPr/>
          <w:delInstrText xml:space="preserve"> ADDIN EN.CITE &lt;EndNote&gt;&lt;Cite  &gt;&lt;Author&gt;Perino&lt;/Author&gt;&lt;Year&gt;2019&lt;/Year&gt;&lt;Prefix&gt;&lt;/Prefix&gt;&lt;Suffix&gt;&lt;/Suffix&gt;&lt;Pages&gt;&lt;/Pages&gt;&lt;DisplayText&gt;(Perino et al.,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M.&lt;/author&gt;&lt;author&gt;Fernández, Néstor&lt;/author&gt;&lt;author&gt;Bullock, James M.&lt;/author&gt;&lt;author&gt;Ceaușu, Silvia&lt;/author&gt;&lt;author&gt;Cortés-Avizanda, Ainara&lt;/author&gt;&lt;author&gt;van Klink, Roel&lt;/author&gt;&lt;author&gt;Kuemmerle, Tobias&lt;/author&gt;&lt;author&gt;Lomba, Angela&lt;/author&gt;&lt;author&gt;Pe’er, Guy&lt;/author&gt;&lt;author&gt;Plieninger, Tobias&lt;/author&gt;&lt;author&gt;Rey Benayas, José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delInstrText>
        </w:r>
      </w:del>
      <w:del w:id="421" w:date="2020-07-03T17:13:44Z" w:author="zenrunner">
        <w:r>
          <w:rPr/>
          <w:fldChar w:fldCharType="separate" w:fldLock="0"/>
        </w:r>
      </w:del>
      <w:del w:id="422" w:date="2020-07-03T17:13:44Z" w:author="zenrunner">
        <w:r>
          <w:rPr>
            <w:rtl w:val="0"/>
            <w:lang w:val="en-US"/>
          </w:rPr>
          <w:delText>(Perino et al., 2019)</w:delText>
        </w:r>
      </w:del>
      <w:del w:id="423" w:date="2020-07-03T17:13:44Z" w:author="zenrunner">
        <w:r>
          <w:rPr/>
          <w:fldChar w:fldCharType="end" w:fldLock="0"/>
        </w:r>
      </w:del>
      <w:del w:id="424" w:date="2020-07-03T17:13:44Z" w:author="zenrunner">
        <w:r>
          <w:rPr>
            <w:rtl w:val="0"/>
            <w:lang w:val="en-US"/>
          </w:rPr>
          <w:delText>. Using these rules similarly advances connecting people to nature to research. This integrated thinking is critical. Better reporting of research and discussion of relevance, and thus better perception of the challenge, will increase the relevance of our ideas and enable novel connections between evidence and outcome and between challenge and solution.</w:delText>
        </w:r>
      </w:del>
    </w:p>
    <w:p>
      <w:pPr>
        <w:pStyle w:val="Heading"/>
      </w:pPr>
      <w:r>
        <w:rPr>
          <w:rFonts w:ascii="Arial Unicode MS" w:cs="Arial Unicode MS" w:hAnsi="Arial Unicode MS" w:eastAsia="Arial Unicode MS"/>
          <w:b w:val="0"/>
          <w:bCs w:val="0"/>
          <w:i w:val="0"/>
          <w:iCs w:val="0"/>
        </w:rPr>
        <w:br w:type="page"/>
      </w:r>
    </w:p>
    <w:p>
      <w:pPr>
        <w:pStyle w:val="Body"/>
      </w:pPr>
      <w:del w:id="425" w:date="2020-07-03T15:07:56Z" w:author="zenrunner">
        <w:r>
          <w:rPr>
            <w:rFonts w:ascii="Cambria" w:hAnsi="Cambria"/>
            <w:rtl w:val="0"/>
            <w:lang w:val="en-US"/>
          </w:rPr>
          <w:delText>Literature Cited</w:delText>
        </w:r>
      </w:del>
      <w:del w:id="426" w:date="2020-07-03T15:07:56Z" w:author="zenrunner">
        <w:r>
          <w:rPr>
            <w:rFonts w:ascii="Arial Unicode MS" w:cs="Arial Unicode MS" w:hAnsi="Arial Unicode MS" w:eastAsia="Arial Unicode MS"/>
            <w:b w:val="0"/>
            <w:bCs w:val="0"/>
            <w:i w:val="0"/>
            <w:iCs w:val="0"/>
          </w:rPr>
          <w:br w:type="page"/>
        </w:r>
      </w:del>
    </w:p>
    <w:p>
      <w:pPr>
        <w:pStyle w:val="Default"/>
        <w:bidi w:val="0"/>
        <w:rPr>
          <w:rFonts w:ascii="Cambria" w:cs="Cambria" w:hAnsi="Cambria" w:eastAsia="Cambria"/>
          <w:b w:val="1"/>
          <w:bCs w:val="1"/>
        </w:rPr>
      </w:pPr>
      <w:del w:id="427" w:date="2020-07-03T15:07:56Z" w:author="zenrunner">
        <w:r>
          <w:rPr>
            <w:rFonts w:ascii="Cambria" w:hAnsi="Cambria"/>
            <w:rtl w:val="0"/>
            <w:lang w:val="fr-FR"/>
          </w:rPr>
          <w:delText>Bibliography</w:delText>
        </w:r>
      </w:del>
      <w:ins w:id="428" w:date="2020-07-03T15:08:01Z" w:author="zenrunner">
        <w:r>
          <w:rPr>
            <w:rFonts w:ascii="Cambria" w:hAnsi="Cambria"/>
            <w:b w:val="1"/>
            <w:bCs w:val="1"/>
            <w:rtl w:val="0"/>
            <w:lang w:val="en-US"/>
          </w:rPr>
          <w:t>Literature Cited</w:t>
        </w:r>
      </w:ins>
    </w:p>
    <w:p>
      <w:pPr>
        <w:pStyle w:val="Body"/>
      </w:pPr>
      <w:r>
        <w:rPr/>
        <w:fldChar w:fldCharType="begin" w:fldLock="0"/>
      </w:r>
      <w:r>
        <w:instrText xml:space="preserve"> ADDIN EN.REFLIST </w:instrText>
      </w:r>
      <w:r>
        <w:rPr/>
        <w:fldChar w:fldCharType="separate" w:fldLock="0"/>
      </w:r>
    </w:p>
    <w:p>
      <w:pPr>
        <w:pStyle w:val="Body"/>
      </w:pPr>
      <w:r>
        <w:rPr>
          <w:rtl w:val="0"/>
        </w:rPr>
        <w:t xml:space="preserve">Aarons, G.A., Hurlburt, M., &amp; Horwitz, S.M. (2011) Advancing a conceptual model of evidence-based practice implementation in public service sectors. </w:t>
      </w:r>
      <w:r>
        <w:rPr>
          <w:i w:val="1"/>
          <w:iCs w:val="1"/>
          <w:rtl w:val="0"/>
          <w:lang w:val="en-US"/>
        </w:rPr>
        <w:t>Administration and policy in mental health</w:t>
      </w:r>
      <w:r>
        <w:rPr>
          <w:rtl w:val="0"/>
        </w:rPr>
        <w:t xml:space="preserve">, </w:t>
      </w:r>
      <w:r>
        <w:rPr>
          <w:b w:val="1"/>
          <w:bCs w:val="1"/>
          <w:rtl w:val="0"/>
        </w:rPr>
        <w:t>38</w:t>
      </w:r>
      <w:r>
        <w:rPr>
          <w:rtl w:val="0"/>
        </w:rPr>
        <w:t>, 4-23.</w:t>
      </w:r>
    </w:p>
    <w:p>
      <w:pPr>
        <w:pStyle w:val="Body"/>
      </w:pPr>
      <w:r>
        <w:rPr>
          <w:rtl w:val="0"/>
        </w:rPr>
        <w:t xml:space="preserve">Acocella, V. (2015) Grand challenges in Earth science: research toward a sustainable environment. </w:t>
      </w:r>
      <w:r>
        <w:rPr>
          <w:i w:val="1"/>
          <w:iCs w:val="1"/>
          <w:rtl w:val="0"/>
          <w:lang w:val="en-US"/>
        </w:rPr>
        <w:t>Frontiers in Earth Science</w:t>
      </w:r>
      <w:r>
        <w:rPr>
          <w:rtl w:val="0"/>
        </w:rPr>
        <w:t xml:space="preserve">, </w:t>
      </w:r>
      <w:r>
        <w:rPr>
          <w:b w:val="1"/>
          <w:bCs w:val="1"/>
          <w:rtl w:val="0"/>
        </w:rPr>
        <w:t>3</w:t>
      </w:r>
      <w:r>
        <w:rPr>
          <w:rtl w:val="0"/>
        </w:rPr>
        <w:t>, 68.</w:t>
      </w:r>
    </w:p>
    <w:p>
      <w:pPr>
        <w:pStyle w:val="Body"/>
      </w:pPr>
      <w:r>
        <w:rPr>
          <w:rtl w:val="0"/>
        </w:rPr>
        <w:t xml:space="preserve">Bagchi, S. &amp; Mishra, C. (2006) Living with large carnivores: predation on livestock by the snow leopard (Uncia uncia). </w:t>
      </w:r>
      <w:r>
        <w:rPr>
          <w:i w:val="1"/>
          <w:iCs w:val="1"/>
          <w:rtl w:val="0"/>
          <w:lang w:val="en-US"/>
        </w:rPr>
        <w:t>Journal of Zoology</w:t>
      </w:r>
      <w:r>
        <w:rPr>
          <w:rtl w:val="0"/>
        </w:rPr>
        <w:t xml:space="preserve">, </w:t>
      </w:r>
      <w:r>
        <w:rPr>
          <w:b w:val="1"/>
          <w:bCs w:val="1"/>
          <w:rtl w:val="0"/>
        </w:rPr>
        <w:t>268</w:t>
      </w:r>
      <w:r>
        <w:rPr>
          <w:rtl w:val="0"/>
        </w:rPr>
        <w:t>, 217-224.</w:t>
      </w:r>
    </w:p>
    <w:p>
      <w:pPr>
        <w:pStyle w:val="Body"/>
      </w:pPr>
      <w:r>
        <w:rPr>
          <w:rtl w:val="0"/>
        </w:rPr>
        <w:t xml:space="preserve">Baker, M. (2016) Is there a reproducibility crisis? </w:t>
      </w:r>
      <w:r>
        <w:rPr>
          <w:i w:val="1"/>
          <w:iCs w:val="1"/>
          <w:rtl w:val="0"/>
          <w:lang w:val="fr-FR"/>
        </w:rPr>
        <w:t>Nature</w:t>
      </w:r>
      <w:r>
        <w:rPr>
          <w:rtl w:val="0"/>
        </w:rPr>
        <w:t xml:space="preserve">, </w:t>
      </w:r>
      <w:r>
        <w:rPr>
          <w:b w:val="1"/>
          <w:bCs w:val="1"/>
          <w:rtl w:val="0"/>
        </w:rPr>
        <w:t>533</w:t>
      </w:r>
      <w:r>
        <w:rPr>
          <w:rtl w:val="0"/>
        </w:rPr>
        <w:t>, 452-454.</w:t>
      </w:r>
    </w:p>
    <w:p>
      <w:pPr>
        <w:pStyle w:val="Body"/>
      </w:pPr>
      <w:r>
        <w:rPr>
          <w:rtl w:val="0"/>
        </w:rPr>
        <w:t xml:space="preserve">Baron, N. (2010) </w:t>
      </w:r>
      <w:r>
        <w:rPr>
          <w:rtl w:val="0"/>
        </w:rPr>
        <w:t>Escape from the Ivory Tower: A Guide to Making Your Science Matter</w:t>
      </w:r>
      <w:r>
        <w:rPr>
          <w:rtl w:val="0"/>
          <w:lang w:val="en-US"/>
        </w:rPr>
        <w:t xml:space="preserve"> Island Press, Washington, DC.</w:t>
      </w:r>
    </w:p>
    <w:p>
      <w:pPr>
        <w:pStyle w:val="Body"/>
      </w:pPr>
      <w:r>
        <w:rPr>
          <w:rtl w:val="0"/>
          <w:lang w:val="it-IT"/>
        </w:rPr>
        <w:t>Bonebrake, T.C., Brown, C.J., Bell, J.D., Blanchard, J.L., Chauvenet, A., Champion, C., Chen, I.C., Clark, T.D., Colwell, R.K., Danielsen, F., Dell, A.I., Donelson, J.M., Eveng</w:t>
      </w:r>
      <w:r>
        <w:rPr>
          <w:rtl w:val="0"/>
          <w:lang w:val="da-DK"/>
        </w:rPr>
        <w:t>å</w:t>
      </w:r>
      <w:r>
        <w:rPr>
          <w:rtl w:val="0"/>
          <w:lang w:val="it-IT"/>
        </w:rPr>
        <w:t>rd, B., Ferrier, S., Frusher, S., Garcia, R.A., Griffis, R.B., Hobday, A.J., Jarzyna, M.A., Lee, E., Lenoir, J., Linnetved, H., Martin, V.Y., McCormack, P.C., McDonald, J., McDonald-Madden, E., Mitchell, N., Mustonen, T., Pandolfi, J.M., Pettorelli, N., Possingham, H., Pulsifer, P., Reynolds, M., Scheffers, B.R., Sorte, C.J.B., Strugnell, J.M., Tuanmu, M.-N., Twiname, S., Verg</w:t>
      </w:r>
      <w:r>
        <w:rPr>
          <w:rtl w:val="0"/>
          <w:lang w:val="fr-FR"/>
        </w:rPr>
        <w:t>é</w:t>
      </w:r>
      <w:r>
        <w:rPr>
          <w:rtl w:val="0"/>
        </w:rPr>
        <w:t xml:space="preserve">s, A., Villanueva, C., Wapstra, E., Wernberg, T., &amp; Pecl, G.T. (2018) Managing consequences of climate-driven species redistribution requires integration of ecology, conservation and social science. </w:t>
      </w:r>
      <w:r>
        <w:rPr>
          <w:i w:val="1"/>
          <w:iCs w:val="1"/>
          <w:rtl w:val="0"/>
          <w:lang w:val="en-US"/>
        </w:rPr>
        <w:t>Biological Reviews</w:t>
      </w:r>
      <w:r>
        <w:rPr>
          <w:rtl w:val="0"/>
        </w:rPr>
        <w:t xml:space="preserve">, </w:t>
      </w:r>
      <w:r>
        <w:rPr>
          <w:b w:val="1"/>
          <w:bCs w:val="1"/>
          <w:rtl w:val="0"/>
        </w:rPr>
        <w:t>93</w:t>
      </w:r>
      <w:r>
        <w:rPr>
          <w:rtl w:val="0"/>
        </w:rPr>
        <w:t>, 284-305.</w:t>
      </w:r>
    </w:p>
    <w:p>
      <w:pPr>
        <w:pStyle w:val="Body"/>
      </w:pPr>
      <w:r>
        <w:rPr>
          <w:rtl w:val="0"/>
        </w:rPr>
        <w:t xml:space="preserve">Chiabai, A., Quiroga, S., Martinez-Juarez, P., Higgins, S., &amp; Taylor, T. (2018) The nexus between climate change, ecosystem services and human health: Towards a conceptual framework. </w:t>
      </w:r>
      <w:r>
        <w:rPr>
          <w:i w:val="1"/>
          <w:iCs w:val="1"/>
          <w:rtl w:val="0"/>
          <w:lang w:val="en-US"/>
        </w:rPr>
        <w:t>Science of the Total Environment</w:t>
      </w:r>
      <w:r>
        <w:rPr>
          <w:rtl w:val="0"/>
        </w:rPr>
        <w:t xml:space="preserve">, </w:t>
      </w:r>
      <w:r>
        <w:rPr>
          <w:b w:val="1"/>
          <w:bCs w:val="1"/>
          <w:rtl w:val="0"/>
        </w:rPr>
        <w:t>635</w:t>
      </w:r>
      <w:r>
        <w:rPr>
          <w:rtl w:val="0"/>
        </w:rPr>
        <w:t>, 1191-1204.</w:t>
      </w:r>
    </w:p>
    <w:p>
      <w:pPr>
        <w:pStyle w:val="Body"/>
      </w:pPr>
      <w:r>
        <w:rPr>
          <w:rtl w:val="0"/>
        </w:rPr>
        <w:t xml:space="preserve">Colvin, R.M., Witt, G.B., &amp; Lacey, J. (2016) Approaches to identifying stakeholders in environmental management: Insights from practitioners to go beyond the </w:t>
      </w:r>
      <w:r>
        <w:rPr>
          <w:rtl w:val="1"/>
        </w:rPr>
        <w:t>‘</w:t>
      </w:r>
      <w:r>
        <w:rPr>
          <w:rtl w:val="0"/>
        </w:rPr>
        <w:t>usual suspects</w:t>
      </w:r>
      <w:r>
        <w:rPr>
          <w:rtl w:val="1"/>
        </w:rPr>
        <w:t>’</w:t>
      </w:r>
      <w:r>
        <w:rPr>
          <w:rtl w:val="0"/>
        </w:rPr>
        <w:t xml:space="preserve">. </w:t>
      </w:r>
      <w:r>
        <w:rPr>
          <w:i w:val="1"/>
          <w:iCs w:val="1"/>
          <w:rtl w:val="0"/>
          <w:lang w:val="en-US"/>
        </w:rPr>
        <w:t>Land Use Policy</w:t>
      </w:r>
      <w:r>
        <w:rPr>
          <w:rtl w:val="0"/>
        </w:rPr>
        <w:t xml:space="preserve">, </w:t>
      </w:r>
      <w:r>
        <w:rPr>
          <w:b w:val="1"/>
          <w:bCs w:val="1"/>
          <w:rtl w:val="0"/>
        </w:rPr>
        <w:t>52</w:t>
      </w:r>
      <w:r>
        <w:rPr>
          <w:rtl w:val="0"/>
        </w:rPr>
        <w:t>, 266-276.</w:t>
      </w:r>
    </w:p>
    <w:p>
      <w:pPr>
        <w:pStyle w:val="Body"/>
      </w:pPr>
      <w:r>
        <w:rPr>
          <w:rtl w:val="0"/>
        </w:rPr>
        <w:t xml:space="preserve">Conover, M.R. (1998) Perceptions of American Agricultural Producers about Wildlife on Their Farms and Ranches. </w:t>
      </w:r>
      <w:r>
        <w:rPr>
          <w:i w:val="1"/>
          <w:iCs w:val="1"/>
          <w:rtl w:val="0"/>
          <w:lang w:val="en-US"/>
        </w:rPr>
        <w:t>Wildlife Society Bulletin (1973-2006)</w:t>
      </w:r>
      <w:r>
        <w:rPr>
          <w:rtl w:val="0"/>
        </w:rPr>
        <w:t xml:space="preserve">, </w:t>
      </w:r>
      <w:r>
        <w:rPr>
          <w:b w:val="1"/>
          <w:bCs w:val="1"/>
          <w:rtl w:val="0"/>
        </w:rPr>
        <w:t>26</w:t>
      </w:r>
      <w:r>
        <w:rPr>
          <w:rtl w:val="0"/>
          <w:lang w:val="it-IT"/>
        </w:rPr>
        <w:t>, 597-604.</w:t>
      </w:r>
    </w:p>
    <w:p>
      <w:pPr>
        <w:pStyle w:val="Body"/>
      </w:pPr>
      <w:r>
        <w:rPr>
          <w:rtl w:val="0"/>
        </w:rPr>
        <w:t>Cooke, S.J., Rous, A.M., Donaldson, L.A., Taylor, J.J., Rytwinski, T., Prior, K.A., Smokorowski, K.E., &amp; Bennett, J.R. (2018) Evidence-based restoration in the Anthropocene</w:t>
      </w:r>
      <w:r>
        <w:rPr>
          <w:rtl w:val="0"/>
        </w:rPr>
        <w:t>—</w:t>
      </w:r>
      <w:r>
        <w:rPr>
          <w:rtl w:val="0"/>
        </w:rPr>
        <w:t xml:space="preserve">from acting with purpose to acting for impact. </w:t>
      </w:r>
      <w:r>
        <w:rPr>
          <w:i w:val="1"/>
          <w:iCs w:val="1"/>
          <w:rtl w:val="0"/>
          <w:lang w:val="en-US"/>
        </w:rPr>
        <w:t>Restoration Ecology</w:t>
      </w:r>
      <w:r>
        <w:rPr>
          <w:rtl w:val="0"/>
        </w:rPr>
        <w:t xml:space="preserve">, </w:t>
      </w:r>
      <w:r>
        <w:rPr>
          <w:b w:val="1"/>
          <w:bCs w:val="1"/>
          <w:rtl w:val="0"/>
        </w:rPr>
        <w:t>26</w:t>
      </w:r>
      <w:r>
        <w:rPr>
          <w:rtl w:val="0"/>
        </w:rPr>
        <w:t>, 201-205.</w:t>
      </w:r>
    </w:p>
    <w:p>
      <w:pPr>
        <w:pStyle w:val="Body"/>
      </w:pPr>
      <w:r>
        <w:rPr>
          <w:rtl w:val="0"/>
        </w:rPr>
        <w:t xml:space="preserve">Davidson, M.D. (2013) On the relation between ecosystem services, intrinsic value, existence value and economic valuation. </w:t>
      </w:r>
      <w:r>
        <w:rPr>
          <w:i w:val="1"/>
          <w:iCs w:val="1"/>
          <w:rtl w:val="0"/>
          <w:lang w:val="it-IT"/>
        </w:rPr>
        <w:t>Ecological Economics</w:t>
      </w:r>
      <w:r>
        <w:rPr>
          <w:rtl w:val="0"/>
        </w:rPr>
        <w:t xml:space="preserve">, </w:t>
      </w:r>
      <w:r>
        <w:rPr>
          <w:b w:val="1"/>
          <w:bCs w:val="1"/>
          <w:rtl w:val="0"/>
        </w:rPr>
        <w:t>95</w:t>
      </w:r>
      <w:r>
        <w:rPr>
          <w:rtl w:val="0"/>
        </w:rPr>
        <w:t>, 171-177.</w:t>
      </w:r>
    </w:p>
    <w:p>
      <w:pPr>
        <w:pStyle w:val="Body"/>
      </w:pPr>
      <w:r>
        <w:rPr>
          <w:rtl w:val="0"/>
        </w:rPr>
        <w:t>Dickman, A.J. (2010) Complexities of conflict: the importance of considering social factors for effectively resolving human</w:t>
      </w:r>
      <w:r>
        <w:rPr>
          <w:rtl w:val="0"/>
        </w:rPr>
        <w:t>–</w:t>
      </w:r>
      <w:r>
        <w:rPr>
          <w:rtl w:val="0"/>
        </w:rPr>
        <w:t xml:space="preserve">wildlife conflict. </w:t>
      </w:r>
      <w:r>
        <w:rPr>
          <w:i w:val="1"/>
          <w:iCs w:val="1"/>
          <w:rtl w:val="0"/>
          <w:lang w:val="it-IT"/>
        </w:rPr>
        <w:t>Animal Conservation</w:t>
      </w:r>
      <w:r>
        <w:rPr>
          <w:rtl w:val="0"/>
        </w:rPr>
        <w:t xml:space="preserve">, </w:t>
      </w:r>
      <w:r>
        <w:rPr>
          <w:b w:val="1"/>
          <w:bCs w:val="1"/>
          <w:rtl w:val="0"/>
        </w:rPr>
        <w:t>13</w:t>
      </w:r>
      <w:r>
        <w:rPr>
          <w:rtl w:val="0"/>
        </w:rPr>
        <w:t>, 458-466.</w:t>
      </w:r>
    </w:p>
    <w:p>
      <w:pPr>
        <w:pStyle w:val="Body"/>
      </w:pPr>
      <w:r>
        <w:rPr>
          <w:rtl w:val="0"/>
          <w:lang w:val="it-IT"/>
        </w:rPr>
        <w:t xml:space="preserve">Dickman, A.J., Hazzah, L., Carbone, C., &amp; Durant, S.M. (2014) Carnivores, culture and </w:t>
      </w:r>
      <w:r>
        <w:rPr>
          <w:rtl w:val="1"/>
        </w:rPr>
        <w:t>‘</w:t>
      </w:r>
      <w:r>
        <w:rPr>
          <w:rtl w:val="0"/>
        </w:rPr>
        <w:t>contagious conflict</w:t>
      </w:r>
      <w:r>
        <w:rPr>
          <w:rtl w:val="1"/>
        </w:rPr>
        <w:t>’</w:t>
      </w:r>
      <w:r>
        <w:rPr>
          <w:rtl w:val="0"/>
        </w:rPr>
        <w:t>: Multiple factors influence perceived problems with carnivores in Tanzania</w:t>
      </w:r>
      <w:r>
        <w:rPr>
          <w:rtl w:val="1"/>
        </w:rPr>
        <w:t>’</w:t>
      </w:r>
      <w:r>
        <w:rPr>
          <w:rtl w:val="0"/>
        </w:rPr>
        <w:t xml:space="preserve">s Ruaha landscape. </w:t>
      </w:r>
      <w:r>
        <w:rPr>
          <w:i w:val="1"/>
          <w:iCs w:val="1"/>
          <w:rtl w:val="0"/>
          <w:lang w:val="en-US"/>
        </w:rPr>
        <w:t>Biological Conservation</w:t>
      </w:r>
      <w:r>
        <w:rPr>
          <w:rtl w:val="0"/>
        </w:rPr>
        <w:t xml:space="preserve">, </w:t>
      </w:r>
      <w:r>
        <w:rPr>
          <w:b w:val="1"/>
          <w:bCs w:val="1"/>
          <w:rtl w:val="0"/>
        </w:rPr>
        <w:t>178</w:t>
      </w:r>
      <w:r>
        <w:rPr>
          <w:rtl w:val="0"/>
        </w:rPr>
        <w:t>, 19-27.</w:t>
      </w:r>
    </w:p>
    <w:p>
      <w:pPr>
        <w:pStyle w:val="Body"/>
      </w:pPr>
      <w:r>
        <w:rPr>
          <w:rtl w:val="0"/>
        </w:rPr>
        <w:t xml:space="preserve">Doubleday, Z.A. &amp; Connell, S.D. (2020) Shining a Brighter Light on Solution Science in Ecology. </w:t>
      </w:r>
      <w:r>
        <w:rPr>
          <w:i w:val="1"/>
          <w:iCs w:val="1"/>
          <w:rtl w:val="0"/>
          <w:lang w:val="en-US"/>
        </w:rPr>
        <w:t>One Earth</w:t>
      </w:r>
      <w:r>
        <w:rPr>
          <w:rtl w:val="0"/>
        </w:rPr>
        <w:t xml:space="preserve">, </w:t>
      </w:r>
      <w:r>
        <w:rPr>
          <w:b w:val="1"/>
          <w:bCs w:val="1"/>
          <w:rtl w:val="0"/>
        </w:rPr>
        <w:t>2</w:t>
      </w:r>
      <w:r>
        <w:rPr>
          <w:rtl w:val="0"/>
        </w:rPr>
        <w:t>, 16-19.</w:t>
      </w:r>
    </w:p>
    <w:p>
      <w:pPr>
        <w:pStyle w:val="Body"/>
      </w:pPr>
      <w:r>
        <w:rPr>
          <w:rtl w:val="0"/>
          <w:lang w:val="fr-FR"/>
        </w:rPr>
        <w:t>Dupuis-D</w:t>
      </w:r>
      <w:r>
        <w:rPr>
          <w:rtl w:val="0"/>
          <w:lang w:val="fr-FR"/>
        </w:rPr>
        <w:t>é</w:t>
      </w:r>
      <w:r>
        <w:rPr>
          <w:rtl w:val="0"/>
          <w:lang w:val="fr-FR"/>
        </w:rPr>
        <w:t>sormeaux, M., D</w:t>
      </w:r>
      <w:r>
        <w:rPr>
          <w:rtl w:val="1"/>
        </w:rPr>
        <w:t>’</w:t>
      </w:r>
      <w:r>
        <w:rPr>
          <w:rtl w:val="0"/>
        </w:rPr>
        <w:t xml:space="preserve">Elia, V., Burns, R., White, B., &amp; MacDonald, S.E. (2019) A turtle population study in an isolated urban wetland complex in Ontario reveals a few surprises. </w:t>
      </w:r>
      <w:r>
        <w:rPr>
          <w:i w:val="1"/>
          <w:iCs w:val="1"/>
          <w:rtl w:val="0"/>
          <w:lang w:val="de-DE"/>
        </w:rPr>
        <w:t>FACETS</w:t>
      </w:r>
      <w:r>
        <w:rPr>
          <w:rtl w:val="0"/>
        </w:rPr>
        <w:t xml:space="preserve">, </w:t>
      </w:r>
      <w:r>
        <w:rPr>
          <w:b w:val="1"/>
          <w:bCs w:val="1"/>
          <w:rtl w:val="0"/>
        </w:rPr>
        <w:t>4</w:t>
      </w:r>
      <w:r>
        <w:rPr>
          <w:rtl w:val="0"/>
        </w:rPr>
        <w:t>, 584-597.</w:t>
      </w:r>
    </w:p>
    <w:p>
      <w:pPr>
        <w:pStyle w:val="Body"/>
      </w:pPr>
      <w:r>
        <w:rPr>
          <w:rtl w:val="0"/>
        </w:rPr>
        <w:t xml:space="preserve">Ferguson, P. (2015) The green economy agenda: business as usual or transformational discourse? </w:t>
      </w:r>
      <w:r>
        <w:rPr>
          <w:i w:val="1"/>
          <w:iCs w:val="1"/>
          <w:rtl w:val="0"/>
          <w:lang w:val="en-US"/>
        </w:rPr>
        <w:t>Environmental Politics</w:t>
      </w:r>
      <w:r>
        <w:rPr>
          <w:rtl w:val="0"/>
        </w:rPr>
        <w:t xml:space="preserve">, </w:t>
      </w:r>
      <w:r>
        <w:rPr>
          <w:b w:val="1"/>
          <w:bCs w:val="1"/>
          <w:rtl w:val="0"/>
        </w:rPr>
        <w:t>24</w:t>
      </w:r>
      <w:r>
        <w:rPr>
          <w:rtl w:val="0"/>
        </w:rPr>
        <w:t>, 17-37.</w:t>
      </w:r>
    </w:p>
    <w:p>
      <w:pPr>
        <w:pStyle w:val="Body"/>
      </w:pPr>
      <w:r>
        <w:rPr>
          <w:rtl w:val="0"/>
          <w:lang w:val="es-ES_tradnl"/>
        </w:rPr>
        <w:t>Fern</w:t>
      </w:r>
      <w:r>
        <w:rPr>
          <w:rtl w:val="0"/>
        </w:rPr>
        <w:t>á</w:t>
      </w:r>
      <w:r>
        <w:rPr>
          <w:rtl w:val="0"/>
        </w:rPr>
        <w:t xml:space="preserve">ndez, R.J. (2016) How to be a more effective environmental scientist in management and policy contexts. </w:t>
      </w:r>
      <w:r>
        <w:rPr>
          <w:i w:val="1"/>
          <w:iCs w:val="1"/>
          <w:rtl w:val="0"/>
          <w:lang w:val="en-US"/>
        </w:rPr>
        <w:t>Environmental Science &amp; Policy</w:t>
      </w:r>
      <w:r>
        <w:rPr>
          <w:rtl w:val="0"/>
        </w:rPr>
        <w:t xml:space="preserve">, </w:t>
      </w:r>
      <w:r>
        <w:rPr>
          <w:b w:val="1"/>
          <w:bCs w:val="1"/>
          <w:rtl w:val="0"/>
        </w:rPr>
        <w:t>64</w:t>
      </w:r>
      <w:r>
        <w:rPr>
          <w:rtl w:val="0"/>
        </w:rPr>
        <w:t>, 171-176.</w:t>
      </w:r>
    </w:p>
    <w:p>
      <w:pPr>
        <w:pStyle w:val="Body"/>
      </w:pPr>
      <w:r>
        <w:rPr>
          <w:rtl w:val="0"/>
        </w:rPr>
        <w:t xml:space="preserve">Fischer, J. &amp; Riechers, M. (2019) A leverage points perspective on sustainability. </w:t>
      </w:r>
      <w:r>
        <w:rPr>
          <w:i w:val="1"/>
          <w:iCs w:val="1"/>
          <w:rtl w:val="0"/>
          <w:lang w:val="en-US"/>
        </w:rPr>
        <w:t>People and Nature</w:t>
      </w:r>
      <w:r>
        <w:rPr>
          <w:rtl w:val="0"/>
        </w:rPr>
        <w:t xml:space="preserve">, </w:t>
      </w:r>
      <w:r>
        <w:rPr>
          <w:b w:val="1"/>
          <w:bCs w:val="1"/>
          <w:rtl w:val="0"/>
        </w:rPr>
        <w:t>1</w:t>
      </w:r>
      <w:r>
        <w:rPr>
          <w:rtl w:val="0"/>
        </w:rPr>
        <w:t>, 115-120.</w:t>
      </w:r>
    </w:p>
    <w:p>
      <w:pPr>
        <w:pStyle w:val="Body"/>
      </w:pPr>
      <w:r>
        <w:rPr>
          <w:rtl w:val="0"/>
        </w:rPr>
        <w:t xml:space="preserve">Fu, Q., Hou, Y., Wang, B., Bi, X., Li, B., &amp; Zhang, X. (2018) Scenario analysis of ecosystem service changes and interactions in a mountain-oasis-desert system: a case study in Altay Prefecture, China. </w:t>
      </w:r>
      <w:r>
        <w:rPr>
          <w:i w:val="1"/>
          <w:iCs w:val="1"/>
          <w:rtl w:val="0"/>
          <w:lang w:val="en-US"/>
        </w:rPr>
        <w:t>Scientific Reports</w:t>
      </w:r>
      <w:r>
        <w:rPr>
          <w:rtl w:val="0"/>
        </w:rPr>
        <w:t xml:space="preserve">, </w:t>
      </w:r>
      <w:r>
        <w:rPr>
          <w:b w:val="1"/>
          <w:bCs w:val="1"/>
          <w:rtl w:val="0"/>
        </w:rPr>
        <w:t>8</w:t>
      </w:r>
      <w:r>
        <w:rPr>
          <w:rtl w:val="0"/>
        </w:rPr>
        <w:t>, 12939.</w:t>
      </w:r>
    </w:p>
    <w:p>
      <w:pPr>
        <w:pStyle w:val="Body"/>
      </w:pPr>
      <w:r>
        <w:rPr>
          <w:rtl w:val="0"/>
          <w:lang w:val="it-IT"/>
        </w:rPr>
        <w:t xml:space="preserve">Hao, J. (2018) Reconsidering </w:t>
      </w:r>
      <w:r>
        <w:rPr>
          <w:rtl w:val="1"/>
        </w:rPr>
        <w:t>‘</w:t>
      </w:r>
      <w:r>
        <w:rPr>
          <w:rtl w:val="0"/>
        </w:rPr>
        <w:t>cause inside the clause</w:t>
      </w:r>
      <w:r>
        <w:rPr>
          <w:rtl w:val="1"/>
        </w:rPr>
        <w:t xml:space="preserve">’ </w:t>
      </w:r>
      <w:r>
        <w:rPr>
          <w:rtl w:val="0"/>
        </w:rPr>
        <w:t xml:space="preserve">in scientific discourse </w:t>
      </w:r>
      <w:r>
        <w:rPr>
          <w:rtl w:val="0"/>
        </w:rPr>
        <w:t xml:space="preserve">– </w:t>
      </w:r>
      <w:r>
        <w:rPr>
          <w:rtl w:val="0"/>
        </w:rPr>
        <w:t xml:space="preserve">from a discourse semantic perspective in systemic functional linguistics. </w:t>
      </w:r>
      <w:r>
        <w:rPr>
          <w:i w:val="1"/>
          <w:iCs w:val="1"/>
          <w:rtl w:val="0"/>
          <w:lang w:val="en-US"/>
        </w:rPr>
        <w:t>Text &amp; Talk - An Interdisciplinary Journal of Language Discourse Communication Studies</w:t>
      </w:r>
      <w:r>
        <w:rPr>
          <w:rtl w:val="0"/>
        </w:rPr>
        <w:t xml:space="preserve">, </w:t>
      </w:r>
      <w:r>
        <w:rPr>
          <w:b w:val="1"/>
          <w:bCs w:val="1"/>
          <w:rtl w:val="0"/>
        </w:rPr>
        <w:t>38</w:t>
      </w:r>
      <w:r>
        <w:rPr>
          <w:rtl w:val="0"/>
        </w:rPr>
        <w:t>.</w:t>
      </w:r>
    </w:p>
    <w:p>
      <w:pPr>
        <w:pStyle w:val="Body"/>
      </w:pPr>
      <w:r>
        <w:rPr>
          <w:rtl w:val="0"/>
        </w:rPr>
        <w:t xml:space="preserve">Iacona, G.D., Sutherland, W.J., Mappin, B., Adams, V.M., Armsworth, P.R., Coleshaw, T., Cook, C., Craigie, I., Dicks, L.V., Fitzsimons, J.A., McGowan, J., Plumptre, A.J., Polak, T., Pullin, A.S., Ringma, J., Rushworth, I., Santangeli, A., Stewart, A., Tulloch, A., Walsh, J.C., &amp; Possingham, H.P. (2018) Standardized reporting of the costs of management interventions for biodiversity conservation. </w:t>
      </w:r>
      <w:r>
        <w:rPr>
          <w:i w:val="1"/>
          <w:iCs w:val="1"/>
          <w:rtl w:val="0"/>
          <w:lang w:val="en-US"/>
        </w:rPr>
        <w:t>Conservation Biology</w:t>
      </w:r>
      <w:r>
        <w:rPr>
          <w:rtl w:val="0"/>
        </w:rPr>
        <w:t xml:space="preserve">, </w:t>
      </w:r>
      <w:r>
        <w:rPr>
          <w:b w:val="1"/>
          <w:bCs w:val="1"/>
          <w:rtl w:val="0"/>
        </w:rPr>
        <w:t>32</w:t>
      </w:r>
      <w:r>
        <w:rPr>
          <w:rtl w:val="0"/>
        </w:rPr>
        <w:t>, 979-988.</w:t>
      </w:r>
    </w:p>
    <w:p>
      <w:pPr>
        <w:pStyle w:val="Body"/>
      </w:pPr>
      <w:r>
        <w:rPr>
          <w:rtl w:val="0"/>
        </w:rPr>
        <w:t>Johnson, A., Vongkhamheng, C., Hedemark, M., &amp; Saithongdam, T. (2006) Effects of human</w:t>
      </w:r>
      <w:r>
        <w:rPr>
          <w:rtl w:val="0"/>
        </w:rPr>
        <w:t>–</w:t>
      </w:r>
      <w:r>
        <w:rPr>
          <w:rtl w:val="0"/>
        </w:rPr>
        <w:t xml:space="preserve">carnivore conflict on tiger (Panthera tigris) and prey populations in Lao PDR. </w:t>
      </w:r>
      <w:r>
        <w:rPr>
          <w:i w:val="1"/>
          <w:iCs w:val="1"/>
          <w:rtl w:val="0"/>
          <w:lang w:val="it-IT"/>
        </w:rPr>
        <w:t>Animal Conservation</w:t>
      </w:r>
      <w:r>
        <w:rPr>
          <w:rtl w:val="0"/>
        </w:rPr>
        <w:t xml:space="preserve">, </w:t>
      </w:r>
      <w:r>
        <w:rPr>
          <w:b w:val="1"/>
          <w:bCs w:val="1"/>
          <w:rtl w:val="0"/>
        </w:rPr>
        <w:t>9</w:t>
      </w:r>
      <w:r>
        <w:rPr>
          <w:rtl w:val="0"/>
        </w:rPr>
        <w:t>, 421-430.</w:t>
      </w:r>
    </w:p>
    <w:p>
      <w:pPr>
        <w:pStyle w:val="Body"/>
      </w:pPr>
      <w:r>
        <w:rPr>
          <w:rtl w:val="0"/>
        </w:rPr>
        <w:t xml:space="preserve">Jones, P.G. &amp; Thornton, P.K. (2009) Croppers to livestock keepers: livelihood transitions to 2050 in Africa due to climate change. </w:t>
      </w:r>
      <w:r>
        <w:rPr>
          <w:i w:val="1"/>
          <w:iCs w:val="1"/>
          <w:rtl w:val="0"/>
          <w:lang w:val="en-US"/>
        </w:rPr>
        <w:t>Environmental Science &amp; Policy</w:t>
      </w:r>
      <w:r>
        <w:rPr>
          <w:rtl w:val="0"/>
        </w:rPr>
        <w:t xml:space="preserve">, </w:t>
      </w:r>
      <w:r>
        <w:rPr>
          <w:b w:val="1"/>
          <w:bCs w:val="1"/>
          <w:rtl w:val="0"/>
        </w:rPr>
        <w:t>12</w:t>
      </w:r>
      <w:r>
        <w:rPr>
          <w:rtl w:val="0"/>
        </w:rPr>
        <w:t>, 427-437.</w:t>
      </w:r>
    </w:p>
    <w:p>
      <w:pPr>
        <w:pStyle w:val="Body"/>
      </w:pPr>
      <w:r>
        <w:rPr>
          <w:rtl w:val="0"/>
        </w:rPr>
        <w:t>Karttunen, K., Ahtikoski, A., Kujala, S., T</w:t>
      </w:r>
      <w:r>
        <w:rPr>
          <w:rtl w:val="0"/>
          <w:lang w:val="sv-SE"/>
        </w:rPr>
        <w:t>ö</w:t>
      </w:r>
      <w:r>
        <w:rPr>
          <w:rtl w:val="0"/>
        </w:rPr>
        <w:t>rm</w:t>
      </w:r>
      <w:r>
        <w:rPr>
          <w:rtl w:val="0"/>
        </w:rPr>
        <w:t>ä</w:t>
      </w:r>
      <w:r>
        <w:rPr>
          <w:rtl w:val="0"/>
        </w:rPr>
        <w:t xml:space="preserve">, H., Kinnunen, J., Salminen, H., Huuskonen, S., Kojola, S., Lehtonen, M., Hynynen, J., &amp; Ranta, T. (2018) Regional socio-economic impacts of intensive forest management, a CGE approach. </w:t>
      </w:r>
      <w:r>
        <w:rPr>
          <w:i w:val="1"/>
          <w:iCs w:val="1"/>
          <w:rtl w:val="0"/>
          <w:lang w:val="en-US"/>
        </w:rPr>
        <w:t>Biomass and Bioenergy</w:t>
      </w:r>
      <w:r>
        <w:rPr>
          <w:rtl w:val="0"/>
        </w:rPr>
        <w:t xml:space="preserve">, </w:t>
      </w:r>
      <w:r>
        <w:rPr>
          <w:b w:val="1"/>
          <w:bCs w:val="1"/>
          <w:rtl w:val="0"/>
        </w:rPr>
        <w:t>118</w:t>
      </w:r>
      <w:r>
        <w:rPr>
          <w:rtl w:val="0"/>
        </w:rPr>
        <w:t>, 8-15.</w:t>
      </w:r>
    </w:p>
    <w:p>
      <w:pPr>
        <w:pStyle w:val="Body"/>
      </w:pPr>
      <w:r>
        <w:rPr>
          <w:rtl w:val="0"/>
          <w:lang w:val="it-IT"/>
        </w:rPr>
        <w:t>Kates, R.W., Clark, W.C., Corell, R., Hall, J.M., Jaeger, C.C., Lowe, I., McCarthy, J.J., Schellnhuber, H.J., Bolin, B., Dickson, N.M., Faucheux, S., Gallopin, G.C., Gr</w:t>
      </w:r>
      <w:r>
        <w:rPr>
          <w:rtl w:val="0"/>
        </w:rPr>
        <w:t>ü</w:t>
      </w:r>
      <w:r>
        <w:rPr>
          <w:rtl w:val="0"/>
          <w:lang w:val="da-DK"/>
        </w:rPr>
        <w:t>bler, A., Huntley, B., J</w:t>
      </w:r>
      <w:r>
        <w:rPr>
          <w:rtl w:val="0"/>
        </w:rPr>
        <w:t>ä</w:t>
      </w:r>
      <w:r>
        <w:rPr>
          <w:rtl w:val="0"/>
        </w:rPr>
        <w:t xml:space="preserve">ger, J., Jodha, N.S., Kasperson, R.E., Mabogunje, A., Matson, P., Mooney, H., Moore, B., Riordan, T., &amp; Svedin, U. (2001) Sustainability Science. </w:t>
      </w:r>
      <w:r>
        <w:rPr>
          <w:i w:val="1"/>
          <w:iCs w:val="1"/>
          <w:rtl w:val="0"/>
          <w:lang w:val="en-US"/>
        </w:rPr>
        <w:t>Science</w:t>
      </w:r>
      <w:r>
        <w:rPr>
          <w:rtl w:val="0"/>
        </w:rPr>
        <w:t xml:space="preserve">, </w:t>
      </w:r>
      <w:r>
        <w:rPr>
          <w:b w:val="1"/>
          <w:bCs w:val="1"/>
          <w:rtl w:val="0"/>
        </w:rPr>
        <w:t>292</w:t>
      </w:r>
      <w:r>
        <w:rPr>
          <w:rtl w:val="0"/>
        </w:rPr>
        <w:t>, 641.</w:t>
      </w:r>
    </w:p>
    <w:p>
      <w:pPr>
        <w:pStyle w:val="Body"/>
      </w:pPr>
      <w:r>
        <w:rPr>
          <w:rtl w:val="0"/>
        </w:rPr>
        <w:t xml:space="preserve">Kotiaho, J.S. &amp; Tomkins, J.L. (2002) Meta-analysis, can it ever fail? </w:t>
      </w:r>
      <w:r>
        <w:rPr>
          <w:i w:val="1"/>
          <w:iCs w:val="1"/>
          <w:rtl w:val="0"/>
        </w:rPr>
        <w:t>Oikos</w:t>
      </w:r>
      <w:r>
        <w:rPr>
          <w:rtl w:val="0"/>
        </w:rPr>
        <w:t xml:space="preserve">, </w:t>
      </w:r>
      <w:r>
        <w:rPr>
          <w:b w:val="1"/>
          <w:bCs w:val="1"/>
          <w:rtl w:val="0"/>
        </w:rPr>
        <w:t>96</w:t>
      </w:r>
      <w:r>
        <w:rPr>
          <w:rtl w:val="0"/>
        </w:rPr>
        <w:t>, 551-553.</w:t>
      </w:r>
    </w:p>
    <w:p>
      <w:pPr>
        <w:pStyle w:val="Body"/>
      </w:pPr>
      <w:r>
        <w:rPr>
          <w:rtl w:val="0"/>
        </w:rPr>
        <w:t xml:space="preserve">Lewinsohn, T.M., Attayde, J.L., Fonseca, C.R., Ganade, G., Jorge, L.R., Kollmann, J., Overbeck, G.E., Prado, P.I., Pillar, V.D., Popp, D., da Rocha, P.L.B., Silva, W.R., Spiekermann, A., &amp; Weisser, W.W. (2015) Ecological literacy and beyond: Problem-based learning for future professionals. </w:t>
      </w:r>
      <w:r>
        <w:rPr>
          <w:i w:val="1"/>
          <w:iCs w:val="1"/>
          <w:rtl w:val="0"/>
          <w:lang w:val="da-DK"/>
        </w:rPr>
        <w:t>AMBIO</w:t>
      </w:r>
      <w:r>
        <w:rPr>
          <w:rtl w:val="0"/>
        </w:rPr>
        <w:t xml:space="preserve">, </w:t>
      </w:r>
      <w:r>
        <w:rPr>
          <w:b w:val="1"/>
          <w:bCs w:val="1"/>
          <w:rtl w:val="0"/>
        </w:rPr>
        <w:t>44</w:t>
      </w:r>
      <w:r>
        <w:rPr>
          <w:rtl w:val="0"/>
        </w:rPr>
        <w:t>, 154-162.</w:t>
      </w:r>
    </w:p>
    <w:p>
      <w:pPr>
        <w:pStyle w:val="Body"/>
      </w:pPr>
      <w:r>
        <w:rPr>
          <w:rtl w:val="0"/>
          <w:lang w:val="nl-NL"/>
        </w:rPr>
        <w:t>Lindsey, P.A., Roma</w:t>
      </w:r>
      <w:r>
        <w:rPr>
          <w:rtl w:val="0"/>
          <w:lang w:val="es-ES_tradnl"/>
        </w:rPr>
        <w:t>ñ</w:t>
      </w:r>
      <w:r>
        <w:rPr>
          <w:rtl w:val="0"/>
        </w:rPr>
        <w:t xml:space="preserve">ach, S.S., &amp; Davies-Mostert, H.T. (2009) The importance of conservancies for enhancing the value of game ranch land for large mammal conservation in southern Africa. </w:t>
      </w:r>
      <w:r>
        <w:rPr>
          <w:i w:val="1"/>
          <w:iCs w:val="1"/>
          <w:rtl w:val="0"/>
          <w:lang w:val="en-US"/>
        </w:rPr>
        <w:t>Journal of Zoology</w:t>
      </w:r>
      <w:r>
        <w:rPr>
          <w:rtl w:val="0"/>
        </w:rPr>
        <w:t xml:space="preserve">, </w:t>
      </w:r>
      <w:r>
        <w:rPr>
          <w:b w:val="1"/>
          <w:bCs w:val="1"/>
          <w:rtl w:val="0"/>
        </w:rPr>
        <w:t>277</w:t>
      </w:r>
      <w:r>
        <w:rPr>
          <w:rtl w:val="0"/>
        </w:rPr>
        <w:t>, 99-105.</w:t>
      </w:r>
    </w:p>
    <w:p>
      <w:pPr>
        <w:pStyle w:val="Body"/>
      </w:pPr>
      <w:r>
        <w:rPr>
          <w:rtl w:val="0"/>
        </w:rPr>
        <w:t xml:space="preserve">Lortie, C.J. (2014) Formalized synthesis opportunities for ecology: systematic reviews and meta-analyses. </w:t>
      </w:r>
      <w:r>
        <w:rPr>
          <w:i w:val="1"/>
          <w:iCs w:val="1"/>
          <w:rtl w:val="0"/>
        </w:rPr>
        <w:t>Oikos</w:t>
      </w:r>
      <w:r>
        <w:rPr>
          <w:rtl w:val="0"/>
        </w:rPr>
        <w:t xml:space="preserve">, </w:t>
      </w:r>
      <w:r>
        <w:rPr>
          <w:b w:val="1"/>
          <w:bCs w:val="1"/>
          <w:rtl w:val="0"/>
        </w:rPr>
        <w:t>123</w:t>
      </w:r>
      <w:r>
        <w:rPr>
          <w:rtl w:val="0"/>
        </w:rPr>
        <w:t>, 897-902.</w:t>
      </w:r>
    </w:p>
    <w:p>
      <w:pPr>
        <w:pStyle w:val="Body"/>
      </w:pPr>
      <w:r>
        <w:rPr>
          <w:rtl w:val="0"/>
        </w:rPr>
        <w:t xml:space="preserve">Maillet, D.G.C., Wiber, M.G., &amp; Barnett, A. (2019) Actions towards the joint production of knowledge: the risk of salmon aquaculture on American Lobster. </w:t>
      </w:r>
      <w:r>
        <w:rPr>
          <w:i w:val="1"/>
          <w:iCs w:val="1"/>
          <w:rtl w:val="0"/>
          <w:lang w:val="en-US"/>
        </w:rPr>
        <w:t>Journal of Risk Research</w:t>
      </w:r>
      <w:r>
        <w:rPr>
          <w:rtl w:val="0"/>
        </w:rPr>
        <w:t xml:space="preserve">, </w:t>
      </w:r>
      <w:r>
        <w:rPr>
          <w:b w:val="1"/>
          <w:bCs w:val="1"/>
          <w:rtl w:val="0"/>
        </w:rPr>
        <w:t>22</w:t>
      </w:r>
      <w:r>
        <w:rPr>
          <w:rtl w:val="0"/>
        </w:rPr>
        <w:t>, 67-80.</w:t>
      </w:r>
    </w:p>
    <w:p>
      <w:pPr>
        <w:pStyle w:val="Body"/>
      </w:pPr>
      <w:r>
        <w:rPr>
          <w:rtl w:val="0"/>
        </w:rPr>
        <w:t xml:space="preserve">McDonald-Madden, E., Probert, W.J.M., Hauser, C.E., Runge, M.C., Possingham, H.P., Jones, M.E., Moore, J.L., Rout, T.M., Vesk, P.A., &amp; Wintle, B.A. (2010) Active adaptive conservation of threatened species in the face of uncertainty. </w:t>
      </w:r>
      <w:r>
        <w:rPr>
          <w:i w:val="1"/>
          <w:iCs w:val="1"/>
          <w:rtl w:val="0"/>
          <w:lang w:val="en-US"/>
        </w:rPr>
        <w:t>Ecological Applications</w:t>
      </w:r>
      <w:r>
        <w:rPr>
          <w:rtl w:val="0"/>
        </w:rPr>
        <w:t xml:space="preserve">, </w:t>
      </w:r>
      <w:r>
        <w:rPr>
          <w:b w:val="1"/>
          <w:bCs w:val="1"/>
          <w:rtl w:val="0"/>
        </w:rPr>
        <w:t>20</w:t>
      </w:r>
      <w:r>
        <w:rPr>
          <w:rtl w:val="0"/>
        </w:rPr>
        <w:t>, 1476-1489.</w:t>
      </w:r>
    </w:p>
    <w:p>
      <w:pPr>
        <w:pStyle w:val="Body"/>
      </w:pPr>
      <w:r>
        <w:rPr>
          <w:rtl w:val="0"/>
        </w:rPr>
        <w:t xml:space="preserve">McKinnon, M.C., Cheng, S.H., Garside, R., Masuda, Y.J., &amp; Miller, D.C. (2015) Sustainability: Map the evidence. </w:t>
      </w:r>
      <w:r>
        <w:rPr>
          <w:i w:val="1"/>
          <w:iCs w:val="1"/>
          <w:rtl w:val="0"/>
          <w:lang w:val="fr-FR"/>
        </w:rPr>
        <w:t>Nature</w:t>
      </w:r>
      <w:r>
        <w:rPr>
          <w:rtl w:val="0"/>
        </w:rPr>
        <w:t xml:space="preserve">, </w:t>
      </w:r>
      <w:r>
        <w:rPr>
          <w:b w:val="1"/>
          <w:bCs w:val="1"/>
          <w:rtl w:val="0"/>
        </w:rPr>
        <w:t>528</w:t>
      </w:r>
      <w:r>
        <w:rPr>
          <w:rtl w:val="0"/>
        </w:rPr>
        <w:t>, 185-187.</w:t>
      </w:r>
    </w:p>
    <w:p>
      <w:pPr>
        <w:pStyle w:val="Body"/>
      </w:pPr>
      <w:r>
        <w:rPr>
          <w:rtl w:val="0"/>
        </w:rPr>
        <w:t xml:space="preserve">Miguel, T.B., Oliveira-Junior, J.M.B., Ligeiro, R., &amp; Juen, L. (2017) Odonata (Insecta) as a tool for the biomonitoring of environmental quality. </w:t>
      </w:r>
      <w:r>
        <w:rPr>
          <w:i w:val="1"/>
          <w:iCs w:val="1"/>
          <w:rtl w:val="0"/>
          <w:lang w:val="it-IT"/>
        </w:rPr>
        <w:t>Ecological Indicators</w:t>
      </w:r>
      <w:r>
        <w:rPr>
          <w:rtl w:val="0"/>
        </w:rPr>
        <w:t xml:space="preserve">, </w:t>
      </w:r>
      <w:r>
        <w:rPr>
          <w:b w:val="1"/>
          <w:bCs w:val="1"/>
          <w:rtl w:val="0"/>
        </w:rPr>
        <w:t>81</w:t>
      </w:r>
      <w:r>
        <w:rPr>
          <w:rtl w:val="0"/>
        </w:rPr>
        <w:t>, 555-566.</w:t>
      </w:r>
    </w:p>
    <w:p>
      <w:pPr>
        <w:pStyle w:val="Body"/>
      </w:pPr>
      <w:r>
        <w:rPr>
          <w:rtl w:val="0"/>
        </w:rPr>
        <w:t xml:space="preserve">Mosnier, C., Duclos, A., Agabriel, J., &amp; Gac, A. (2017) What prospective scenarios for 2035 will be compatible with reduced impact of French beef and dairy farm on climate change? </w:t>
      </w:r>
      <w:r>
        <w:rPr>
          <w:i w:val="1"/>
          <w:iCs w:val="1"/>
          <w:rtl w:val="0"/>
          <w:lang w:val="en-US"/>
        </w:rPr>
        <w:t>Agricultural Systems</w:t>
      </w:r>
      <w:r>
        <w:rPr>
          <w:rtl w:val="0"/>
        </w:rPr>
        <w:t xml:space="preserve">, </w:t>
      </w:r>
      <w:r>
        <w:rPr>
          <w:b w:val="1"/>
          <w:bCs w:val="1"/>
          <w:rtl w:val="0"/>
        </w:rPr>
        <w:t>157</w:t>
      </w:r>
      <w:r>
        <w:rPr>
          <w:rtl w:val="0"/>
        </w:rPr>
        <w:t>, 193-201.</w:t>
      </w:r>
    </w:p>
    <w:p>
      <w:pPr>
        <w:pStyle w:val="Body"/>
      </w:pPr>
      <w:r>
        <w:rPr>
          <w:rtl w:val="0"/>
        </w:rPr>
        <w:t xml:space="preserve">Naidoo, R., Balmford, A., Ferraro, P.J., Polasky, S., Ricketts, T.H., &amp; Rouget, M. (2006) Integrating economic costs into conservation planning. </w:t>
      </w:r>
      <w:r>
        <w:rPr>
          <w:i w:val="1"/>
          <w:iCs w:val="1"/>
          <w:rtl w:val="0"/>
          <w:lang w:val="en-US"/>
        </w:rPr>
        <w:t>Trends in Ecology &amp; Evolution</w:t>
      </w:r>
      <w:r>
        <w:rPr>
          <w:rtl w:val="0"/>
        </w:rPr>
        <w:t xml:space="preserve">, </w:t>
      </w:r>
      <w:r>
        <w:rPr>
          <w:b w:val="1"/>
          <w:bCs w:val="1"/>
          <w:rtl w:val="0"/>
        </w:rPr>
        <w:t>21</w:t>
      </w:r>
      <w:r>
        <w:rPr>
          <w:rtl w:val="0"/>
        </w:rPr>
        <w:t>, 681-687.</w:t>
      </w:r>
    </w:p>
    <w:p>
      <w:pPr>
        <w:pStyle w:val="Body"/>
      </w:pPr>
      <w:r>
        <w:rPr>
          <w:rtl w:val="0"/>
        </w:rPr>
        <w:t>Noorden, R.V. (2014) Scientists may be reaching a peak in reading habits.</w:t>
      </w:r>
    </w:p>
    <w:p>
      <w:pPr>
        <w:pStyle w:val="Body"/>
      </w:pPr>
      <w:r>
        <w:rPr>
          <w:rtl w:val="0"/>
        </w:rPr>
        <w:t xml:space="preserve">Pace, M.L., Hampton, S.E., Limburg, K.E., Bennett, E.M., Cook, E.M., Davis, A.E., Grove, J.M., Kaneshiro, K.Y., LaDeau, S.L., Likens, G.E., McKnight, D.M., Richardson, D.C., &amp; Strayer, D.L. (2010) Communicating with the public: opportunities and rewards for individual ecologists. </w:t>
      </w:r>
      <w:r>
        <w:rPr>
          <w:i w:val="1"/>
          <w:iCs w:val="1"/>
          <w:rtl w:val="0"/>
          <w:lang w:val="en-US"/>
        </w:rPr>
        <w:t>Frontiers in Ecology and the Environment</w:t>
      </w:r>
      <w:r>
        <w:rPr>
          <w:rtl w:val="0"/>
        </w:rPr>
        <w:t xml:space="preserve">, </w:t>
      </w:r>
      <w:r>
        <w:rPr>
          <w:b w:val="1"/>
          <w:bCs w:val="1"/>
          <w:rtl w:val="0"/>
        </w:rPr>
        <w:t>8</w:t>
      </w:r>
      <w:r>
        <w:rPr>
          <w:rtl w:val="0"/>
        </w:rPr>
        <w:t>, 292-298.</w:t>
      </w:r>
    </w:p>
    <w:p>
      <w:pPr>
        <w:pStyle w:val="Body"/>
      </w:pPr>
      <w:r>
        <w:rPr>
          <w:rtl w:val="0"/>
        </w:rPr>
        <w:t xml:space="preserve">Pihkala, P. (2019) The Cost of Bearing Witness to the Environmental Crisis: Vicarious Traumatization and Dealing with Secondary Traumatic Stress among Environmental Researchers. </w:t>
      </w:r>
      <w:r>
        <w:rPr>
          <w:i w:val="1"/>
          <w:iCs w:val="1"/>
          <w:rtl w:val="0"/>
          <w:lang w:val="it-IT"/>
        </w:rPr>
        <w:t>Social Epistemology</w:t>
      </w:r>
      <w:r>
        <w:rPr>
          <w:rtl w:val="0"/>
        </w:rPr>
        <w:t>, 1-15.</w:t>
      </w:r>
    </w:p>
    <w:p>
      <w:pPr>
        <w:pStyle w:val="Body"/>
      </w:pPr>
      <w:r>
        <w:rPr>
          <w:rtl w:val="0"/>
        </w:rPr>
        <w:t xml:space="preserve">Reed, M.S. (2008) Stakeholder participation for environmental management: A literature review. </w:t>
      </w:r>
      <w:r>
        <w:rPr>
          <w:i w:val="1"/>
          <w:iCs w:val="1"/>
          <w:rtl w:val="0"/>
          <w:lang w:val="en-US"/>
        </w:rPr>
        <w:t>Biological Conservation</w:t>
      </w:r>
      <w:r>
        <w:rPr>
          <w:rtl w:val="0"/>
        </w:rPr>
        <w:t xml:space="preserve">, </w:t>
      </w:r>
      <w:r>
        <w:rPr>
          <w:b w:val="1"/>
          <w:bCs w:val="1"/>
          <w:rtl w:val="0"/>
        </w:rPr>
        <w:t>141</w:t>
      </w:r>
      <w:r>
        <w:rPr>
          <w:rtl w:val="0"/>
          <w:lang w:val="it-IT"/>
        </w:rPr>
        <w:t>, 2417-2431.</w:t>
      </w:r>
    </w:p>
    <w:p>
      <w:pPr>
        <w:pStyle w:val="Body"/>
      </w:pPr>
      <w:r>
        <w:rPr>
          <w:rtl w:val="0"/>
          <w:lang w:val="nl-NL"/>
        </w:rPr>
        <w:t xml:space="preserve">Regeer, B.J., Hoes, A.-C., van Amstel-van Saane, M., Caron-Flinterman, F.F., &amp; Bunders, J.F.G. (2009) Six Guiding Principles for Evaluating Mode-2 Strategies for Sustainable Development. </w:t>
      </w:r>
      <w:r>
        <w:rPr>
          <w:i w:val="1"/>
          <w:iCs w:val="1"/>
          <w:rtl w:val="0"/>
          <w:lang w:val="en-US"/>
        </w:rPr>
        <w:t>American Journal of Evaluation</w:t>
      </w:r>
      <w:r>
        <w:rPr>
          <w:rtl w:val="0"/>
        </w:rPr>
        <w:t xml:space="preserve">, </w:t>
      </w:r>
      <w:r>
        <w:rPr>
          <w:b w:val="1"/>
          <w:bCs w:val="1"/>
          <w:rtl w:val="0"/>
        </w:rPr>
        <w:t>30</w:t>
      </w:r>
      <w:r>
        <w:rPr>
          <w:rtl w:val="0"/>
        </w:rPr>
        <w:t>, 515-537.</w:t>
      </w:r>
    </w:p>
    <w:p>
      <w:pPr>
        <w:pStyle w:val="Body"/>
      </w:pPr>
      <w:r>
        <w:rPr>
          <w:rtl w:val="0"/>
        </w:rPr>
        <w:t xml:space="preserve">Roy-Byrne, P., Craske, M.G., Sullivan, G., Rose, R.D., Edlund, M.J., Lang, A.J., Bystritsky, A., Welch, S.S., Chavira, D.A., Golinelli, D., Campbell-Sills, L., Sherbourne, C.D., &amp; Stein, M.B. (2010) Delivery of Evidence-Based Treatment for Multiple Anxiety Disorders in Primary Care: A Randomized Controlled Trial. </w:t>
      </w:r>
      <w:r>
        <w:rPr>
          <w:i w:val="1"/>
          <w:iCs w:val="1"/>
          <w:rtl w:val="0"/>
          <w:lang w:val="de-DE"/>
        </w:rPr>
        <w:t>JAMA</w:t>
      </w:r>
      <w:r>
        <w:rPr>
          <w:rtl w:val="0"/>
        </w:rPr>
        <w:t xml:space="preserve">, </w:t>
      </w:r>
      <w:r>
        <w:rPr>
          <w:b w:val="1"/>
          <w:bCs w:val="1"/>
          <w:rtl w:val="0"/>
        </w:rPr>
        <w:t>303</w:t>
      </w:r>
      <w:r>
        <w:rPr>
          <w:rtl w:val="0"/>
        </w:rPr>
        <w:t>, 1921-1928.</w:t>
      </w:r>
    </w:p>
    <w:p>
      <w:pPr>
        <w:pStyle w:val="Body"/>
      </w:pPr>
      <w:r>
        <w:rPr>
          <w:rtl w:val="0"/>
        </w:rPr>
        <w:t xml:space="preserve">Ruxton, G.D., and N. Colgrave. (2018) </w:t>
      </w:r>
      <w:r>
        <w:rPr>
          <w:i w:val="1"/>
          <w:iCs w:val="1"/>
          <w:rtl w:val="0"/>
          <w:lang w:val="en-US"/>
        </w:rPr>
        <w:t>Experimental Design for the Life Sciences.</w:t>
      </w:r>
      <w:r>
        <w:rPr>
          <w:rtl w:val="0"/>
        </w:rPr>
        <w:t>, Fourth edn. Oxford University Press., Oxford, UK.</w:t>
      </w:r>
    </w:p>
    <w:p>
      <w:pPr>
        <w:pStyle w:val="Body"/>
      </w:pPr>
      <w:r>
        <w:rPr>
          <w:rtl w:val="0"/>
        </w:rPr>
        <w:t xml:space="preserve">Sandel, B. (2015) Towards a taxonomy of spatial scale-dependence. </w:t>
      </w:r>
      <w:r>
        <w:rPr>
          <w:i w:val="1"/>
          <w:iCs w:val="1"/>
          <w:rtl w:val="0"/>
          <w:lang w:val="fr-FR"/>
        </w:rPr>
        <w:t>Ecography</w:t>
      </w:r>
      <w:r>
        <w:rPr>
          <w:rtl w:val="0"/>
        </w:rPr>
        <w:t xml:space="preserve">, </w:t>
      </w:r>
      <w:r>
        <w:rPr>
          <w:b w:val="1"/>
          <w:bCs w:val="1"/>
          <w:rtl w:val="0"/>
        </w:rPr>
        <w:t>38</w:t>
      </w:r>
      <w:r>
        <w:rPr>
          <w:rtl w:val="0"/>
        </w:rPr>
        <w:t>, 358-369.</w:t>
      </w:r>
    </w:p>
    <w:p>
      <w:pPr>
        <w:pStyle w:val="Body"/>
      </w:pPr>
      <w:r>
        <w:rPr>
          <w:rtl w:val="0"/>
        </w:rPr>
        <w:t xml:space="preserve">Schakner, Z., Purdy, C., &amp; Blumstein, D.T. (2019) Contrasting attitudes and perceptions of California sea lions by recreational anglers and the media. </w:t>
      </w:r>
      <w:r>
        <w:rPr>
          <w:i w:val="1"/>
          <w:iCs w:val="1"/>
          <w:rtl w:val="0"/>
          <w:lang w:val="en-US"/>
        </w:rPr>
        <w:t>Marine Policy</w:t>
      </w:r>
      <w:r>
        <w:rPr>
          <w:rtl w:val="0"/>
        </w:rPr>
        <w:t xml:space="preserve">, </w:t>
      </w:r>
      <w:r>
        <w:rPr>
          <w:b w:val="1"/>
          <w:bCs w:val="1"/>
          <w:rtl w:val="0"/>
        </w:rPr>
        <w:t>109</w:t>
      </w:r>
      <w:r>
        <w:rPr>
          <w:rtl w:val="0"/>
        </w:rPr>
        <w:t>, 103710.</w:t>
      </w:r>
    </w:p>
    <w:p>
      <w:pPr>
        <w:pStyle w:val="Body"/>
      </w:pPr>
      <w:r>
        <w:rPr>
          <w:rtl w:val="0"/>
        </w:rPr>
        <w:t xml:space="preserve">Tew, E.R., Simmons, B.I., &amp; Sutherland, W.J. (2019) Quantifying cultural ecosystem services: Disentangling the effects of management from landscape features. </w:t>
      </w:r>
      <w:r>
        <w:rPr>
          <w:i w:val="1"/>
          <w:iCs w:val="1"/>
          <w:rtl w:val="0"/>
          <w:lang w:val="en-US"/>
        </w:rPr>
        <w:t>People and Nature</w:t>
      </w:r>
      <w:r>
        <w:rPr>
          <w:rtl w:val="0"/>
        </w:rPr>
        <w:t xml:space="preserve">, </w:t>
      </w:r>
      <w:r>
        <w:rPr>
          <w:b w:val="1"/>
          <w:bCs w:val="1"/>
          <w:rtl w:val="0"/>
        </w:rPr>
        <w:t>1</w:t>
      </w:r>
      <w:r>
        <w:rPr>
          <w:rtl w:val="0"/>
        </w:rPr>
        <w:t>, 70-86.</w:t>
      </w:r>
    </w:p>
    <w:p>
      <w:pPr>
        <w:pStyle w:val="Body"/>
      </w:pPr>
      <w:r>
        <w:rPr>
          <w:rtl w:val="0"/>
        </w:rPr>
        <w:t xml:space="preserve">Tilman, A.R., Levin, S., &amp; Watson, J.R. (2018) Revenue-sharing clubs provide economic insurance and incentives for sustainability in common-pool resource systems. </w:t>
      </w:r>
      <w:r>
        <w:rPr>
          <w:i w:val="1"/>
          <w:iCs w:val="1"/>
          <w:rtl w:val="0"/>
          <w:lang w:val="en-US"/>
        </w:rPr>
        <w:t>Journal of Theoretical Biology</w:t>
      </w:r>
      <w:r>
        <w:rPr>
          <w:rtl w:val="0"/>
        </w:rPr>
        <w:t xml:space="preserve">, </w:t>
      </w:r>
      <w:r>
        <w:rPr>
          <w:b w:val="1"/>
          <w:bCs w:val="1"/>
          <w:rtl w:val="0"/>
        </w:rPr>
        <w:t>454</w:t>
      </w:r>
      <w:r>
        <w:rPr>
          <w:rtl w:val="0"/>
        </w:rPr>
        <w:t>, 205-214.</w:t>
      </w:r>
    </w:p>
    <w:p>
      <w:pPr>
        <w:pStyle w:val="Body"/>
      </w:pPr>
      <w:r>
        <w:rPr>
          <w:rtl w:val="0"/>
        </w:rPr>
        <w:t xml:space="preserve">Towns, L., Derocher, A.E., Stirling, I., Lunn, N.J., &amp; Hedman, D. (2009) Spatial and temporal patterns of problem polar bears in Churchill, Manitoba. </w:t>
      </w:r>
      <w:r>
        <w:rPr>
          <w:i w:val="1"/>
          <w:iCs w:val="1"/>
          <w:rtl w:val="0"/>
          <w:lang w:val="en-US"/>
        </w:rPr>
        <w:t>Polar Biology</w:t>
      </w:r>
      <w:r>
        <w:rPr>
          <w:rtl w:val="0"/>
        </w:rPr>
        <w:t xml:space="preserve">, </w:t>
      </w:r>
      <w:r>
        <w:rPr>
          <w:b w:val="1"/>
          <w:bCs w:val="1"/>
          <w:rtl w:val="0"/>
        </w:rPr>
        <w:t>32</w:t>
      </w:r>
      <w:r>
        <w:rPr>
          <w:rtl w:val="0"/>
        </w:rPr>
        <w:t>, 1529-1537.</w:t>
      </w:r>
    </w:p>
    <w:p>
      <w:pPr>
        <w:pStyle w:val="Body"/>
      </w:pPr>
      <w:r>
        <w:rPr>
          <w:rtl w:val="0"/>
        </w:rPr>
        <w:t xml:space="preserve">Tranfield, D., Denyer, D., &amp; Smart, P. (2003) Towards a Methodology for Developing Evidence-Informed Management Knowledge by Means of Systematic Review. </w:t>
      </w:r>
      <w:r>
        <w:rPr>
          <w:i w:val="1"/>
          <w:iCs w:val="1"/>
          <w:rtl w:val="0"/>
          <w:lang w:val="en-US"/>
        </w:rPr>
        <w:t>British Journal of Management</w:t>
      </w:r>
      <w:r>
        <w:rPr>
          <w:rtl w:val="0"/>
        </w:rPr>
        <w:t xml:space="preserve">, </w:t>
      </w:r>
      <w:r>
        <w:rPr>
          <w:b w:val="1"/>
          <w:bCs w:val="1"/>
          <w:rtl w:val="0"/>
        </w:rPr>
        <w:t>14</w:t>
      </w:r>
      <w:r>
        <w:rPr>
          <w:rtl w:val="0"/>
        </w:rPr>
        <w:t>, 207-222.</w:t>
      </w:r>
    </w:p>
    <w:p>
      <w:pPr>
        <w:pStyle w:val="Body"/>
      </w:pPr>
      <w:r>
        <w:rPr>
          <w:rtl w:val="0"/>
        </w:rPr>
        <w:t xml:space="preserve">Williams, B.K. &amp; Brown, E.D. (2016) Technical challenges in the application of adaptive management. </w:t>
      </w:r>
      <w:r>
        <w:rPr>
          <w:i w:val="1"/>
          <w:iCs w:val="1"/>
          <w:rtl w:val="0"/>
          <w:lang w:val="en-US"/>
        </w:rPr>
        <w:t>Biological Conservation</w:t>
      </w:r>
      <w:r>
        <w:rPr>
          <w:rtl w:val="0"/>
        </w:rPr>
        <w:t xml:space="preserve">, </w:t>
      </w:r>
      <w:r>
        <w:rPr>
          <w:b w:val="1"/>
          <w:bCs w:val="1"/>
          <w:rtl w:val="0"/>
        </w:rPr>
        <w:t>195</w:t>
      </w:r>
      <w:r>
        <w:rPr>
          <w:rtl w:val="0"/>
        </w:rPr>
        <w:t>, 255-263.</w:t>
      </w:r>
      <w:r>
        <w:rPr/>
        <w:fldChar w:fldCharType="end" w:fldLock="0"/>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lang w:val="en-US"/>
      <w14:textOutline w14:w="12700" w14:cap="flat">
        <w14:noFill/>
        <w14:miter w14:lim="400000"/>
      </w14:textOutline>
      <w14:textFill>
        <w14:solidFill>
          <w14:srgbClr w14:val="345A8A"/>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